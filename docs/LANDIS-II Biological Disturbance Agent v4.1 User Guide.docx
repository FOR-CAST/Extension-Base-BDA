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94FC" w14:textId="77777777" w:rsidR="000F2C9D" w:rsidRDefault="000F2C9D" w:rsidP="000F2C9D">
      <w:pPr>
        <w:pStyle w:val="titleline1"/>
      </w:pPr>
      <w:bookmarkStart w:id="0" w:name="_Ref75418953"/>
      <w:r>
        <w:t xml:space="preserve">LANDIS-II </w:t>
      </w:r>
      <w:fldSimple w:instr=" DOCPROPERTY  &quot;Extension Name&quot;  \* MERGEFORMAT ">
        <w:r w:rsidR="00D13EDF">
          <w:t>Biological Disturbance Agent</w:t>
        </w:r>
      </w:fldSimple>
      <w:r>
        <w:t xml:space="preserve"> v</w:t>
      </w:r>
      <w:fldSimple w:instr=" DOCPROPERTY  &quot;Extension Version&quot;  \* MERGEFORMAT ">
        <w:r w:rsidR="00386E13">
          <w:t>4.1</w:t>
        </w:r>
      </w:fldSimple>
    </w:p>
    <w:p w14:paraId="19717326" w14:textId="77777777" w:rsidR="000F2C9D" w:rsidRDefault="000F2C9D" w:rsidP="000F2C9D">
      <w:pPr>
        <w:pStyle w:val="titleline"/>
      </w:pPr>
      <w:r>
        <w:t xml:space="preserve">Extension User Guide </w:t>
      </w:r>
    </w:p>
    <w:p w14:paraId="305B25FD" w14:textId="77777777" w:rsidR="00B71AF3" w:rsidRDefault="00B71AF3" w:rsidP="000F2C9D"/>
    <w:p w14:paraId="33CD22B1" w14:textId="77777777" w:rsidR="00B71AF3" w:rsidRDefault="00B71AF3">
      <w:pPr>
        <w:spacing w:after="120"/>
        <w:jc w:val="center"/>
      </w:pPr>
      <w:r>
        <w:t>Brian R. Sturtevant</w:t>
      </w:r>
      <w:r>
        <w:rPr>
          <w:vertAlign w:val="superscript"/>
        </w:rPr>
        <w:t>1</w:t>
      </w:r>
    </w:p>
    <w:p w14:paraId="5FB8BA96" w14:textId="77777777" w:rsidR="00B71AF3" w:rsidRDefault="00B71AF3">
      <w:pPr>
        <w:spacing w:after="120"/>
        <w:jc w:val="center"/>
        <w:rPr>
          <w:vertAlign w:val="superscript"/>
        </w:rPr>
      </w:pPr>
      <w:r>
        <w:t>Eric J. Gustafson</w:t>
      </w:r>
      <w:r>
        <w:rPr>
          <w:vertAlign w:val="superscript"/>
        </w:rPr>
        <w:t>1</w:t>
      </w:r>
    </w:p>
    <w:p w14:paraId="4CDB07F9" w14:textId="77777777" w:rsidR="00B71AF3" w:rsidRDefault="00B71AF3">
      <w:pPr>
        <w:spacing w:after="120"/>
        <w:jc w:val="center"/>
      </w:pPr>
      <w:r>
        <w:t>Hong S. He</w:t>
      </w:r>
      <w:r>
        <w:rPr>
          <w:vertAlign w:val="superscript"/>
        </w:rPr>
        <w:t>2</w:t>
      </w:r>
    </w:p>
    <w:p w14:paraId="09CDC27D" w14:textId="77777777" w:rsidR="00DE1966" w:rsidRDefault="007131EB" w:rsidP="00DE1966">
      <w:pPr>
        <w:spacing w:after="120"/>
        <w:jc w:val="center"/>
      </w:pPr>
      <w:r>
        <w:t>Robert M. Scheller</w:t>
      </w:r>
      <w:r>
        <w:rPr>
          <w:vertAlign w:val="superscript"/>
        </w:rPr>
        <w:t>3</w:t>
      </w:r>
    </w:p>
    <w:p w14:paraId="35AADF85" w14:textId="77777777" w:rsidR="00DE1966" w:rsidRPr="00DE1966" w:rsidRDefault="00DE1966" w:rsidP="00DE1966">
      <w:pPr>
        <w:spacing w:after="120"/>
        <w:jc w:val="center"/>
        <w:rPr>
          <w:vertAlign w:val="superscript"/>
        </w:rPr>
      </w:pPr>
      <w:r>
        <w:t>Brian R. Miranda</w:t>
      </w:r>
      <w:r>
        <w:rPr>
          <w:vertAlign w:val="superscript"/>
        </w:rPr>
        <w:t>1</w:t>
      </w:r>
    </w:p>
    <w:p w14:paraId="774DCE4D" w14:textId="77777777" w:rsidR="00B71AF3" w:rsidRDefault="00B71AF3" w:rsidP="000F2C9D">
      <w:pPr>
        <w:spacing w:after="120"/>
        <w:jc w:val="center"/>
      </w:pPr>
    </w:p>
    <w:p w14:paraId="7EF049C5" w14:textId="77777777" w:rsidR="00B71AF3" w:rsidRDefault="00B71AF3" w:rsidP="000F2C9D">
      <w:pPr>
        <w:spacing w:after="120"/>
        <w:jc w:val="center"/>
      </w:pPr>
    </w:p>
    <w:p w14:paraId="634AF6B0" w14:textId="77777777" w:rsidR="00B71AF3" w:rsidRDefault="00B71AF3" w:rsidP="000F2C9D">
      <w:pPr>
        <w:spacing w:after="120"/>
        <w:jc w:val="center"/>
      </w:pPr>
      <w:r>
        <w:rPr>
          <w:vertAlign w:val="superscript"/>
        </w:rPr>
        <w:t>1</w:t>
      </w:r>
      <w:r w:rsidR="00C43013">
        <w:t xml:space="preserve">USFS Northern </w:t>
      </w:r>
      <w:r>
        <w:t>Research Station</w:t>
      </w:r>
    </w:p>
    <w:p w14:paraId="4DE69BF9" w14:textId="77777777" w:rsidR="00B71AF3" w:rsidRDefault="00B71AF3" w:rsidP="000F2C9D">
      <w:pPr>
        <w:spacing w:after="120"/>
        <w:jc w:val="center"/>
      </w:pPr>
      <w:r>
        <w:rPr>
          <w:vertAlign w:val="superscript"/>
        </w:rPr>
        <w:t>2</w:t>
      </w:r>
      <w:r>
        <w:t>University of Missouri-Columbia</w:t>
      </w:r>
    </w:p>
    <w:p w14:paraId="22FA77BA" w14:textId="77777777" w:rsidR="00B71AF3" w:rsidRDefault="00B71AF3" w:rsidP="000F2C9D">
      <w:pPr>
        <w:spacing w:after="120"/>
        <w:jc w:val="center"/>
      </w:pPr>
      <w:r>
        <w:rPr>
          <w:vertAlign w:val="superscript"/>
        </w:rPr>
        <w:t>3</w:t>
      </w:r>
      <w:r w:rsidR="00FF5097">
        <w:t>North Carolina</w:t>
      </w:r>
      <w:r w:rsidR="00C43013">
        <w:t xml:space="preserve"> State University</w:t>
      </w:r>
    </w:p>
    <w:p w14:paraId="7DCFCCFE" w14:textId="7D4EE1EC" w:rsidR="00B71AF3" w:rsidRDefault="00B71AF3" w:rsidP="000F2C9D">
      <w:pPr>
        <w:spacing w:after="120"/>
        <w:jc w:val="center"/>
      </w:pPr>
      <w:r>
        <w:t xml:space="preserve">Last Revised:  </w:t>
      </w:r>
      <w:r w:rsidR="00D13EDF">
        <w:fldChar w:fldCharType="begin"/>
      </w:r>
      <w:r w:rsidR="00D13EDF">
        <w:instrText xml:space="preserve"> SAVEDATE  \@ "MMMM d, yyyy"  \* MERGEFORMAT </w:instrText>
      </w:r>
      <w:r w:rsidR="00D13EDF">
        <w:fldChar w:fldCharType="separate"/>
      </w:r>
      <w:r w:rsidR="00DA265B">
        <w:rPr>
          <w:noProof/>
        </w:rPr>
        <w:t>October 17, 2023</w:t>
      </w:r>
      <w:r w:rsidR="00D13EDF">
        <w:rPr>
          <w:noProof/>
        </w:rPr>
        <w:fldChar w:fldCharType="end"/>
      </w:r>
    </w:p>
    <w:p w14:paraId="27F835D8" w14:textId="77777777" w:rsidR="00B71AF3" w:rsidRDefault="00B71AF3">
      <w:pPr>
        <w:spacing w:after="120"/>
      </w:pPr>
    </w:p>
    <w:p w14:paraId="783665D3" w14:textId="77777777" w:rsidR="00B71AF3" w:rsidRDefault="00B71AF3">
      <w:pPr>
        <w:spacing w:after="120"/>
        <w:rPr>
          <w:i/>
          <w:iCs/>
        </w:rPr>
      </w:pPr>
    </w:p>
    <w:p w14:paraId="59ED3EFF" w14:textId="77777777" w:rsidR="00B71AF3" w:rsidRDefault="00B71AF3">
      <w:pPr>
        <w:pStyle w:val="text"/>
        <w:spacing w:before="0"/>
        <w:sectPr w:rsidR="00B71AF3">
          <w:headerReference w:type="default" r:id="rId8"/>
          <w:pgSz w:w="12240" w:h="15840" w:code="1"/>
          <w:pgMar w:top="1627" w:right="1627" w:bottom="2707" w:left="1627" w:header="935" w:footer="720" w:gutter="0"/>
          <w:cols w:space="720"/>
          <w:docGrid w:linePitch="360"/>
        </w:sectPr>
      </w:pPr>
    </w:p>
    <w:p w14:paraId="7D96937A" w14:textId="77777777" w:rsidR="00B71AF3" w:rsidRDefault="00B71AF3">
      <w:pPr>
        <w:pStyle w:val="heading"/>
        <w:rPr>
          <w:sz w:val="32"/>
          <w:szCs w:val="32"/>
        </w:rPr>
      </w:pPr>
      <w:r>
        <w:rPr>
          <w:sz w:val="32"/>
          <w:szCs w:val="32"/>
        </w:rPr>
        <w:lastRenderedPageBreak/>
        <w:t>Table of Contents</w:t>
      </w:r>
    </w:p>
    <w:p w14:paraId="14A49D2B" w14:textId="77777777" w:rsidR="00CC4E9E" w:rsidRDefault="00D14283">
      <w:pPr>
        <w:pStyle w:val="TOC1"/>
        <w:tabs>
          <w:tab w:val="left" w:pos="480"/>
          <w:tab w:val="right" w:leader="dot" w:pos="9350"/>
        </w:tabs>
        <w:rPr>
          <w:rFonts w:asciiTheme="minorHAnsi" w:eastAsiaTheme="minorEastAsia" w:hAnsiTheme="minorHAnsi" w:cstheme="minorBidi"/>
          <w:b w:val="0"/>
          <w:bCs w:val="0"/>
          <w:caps w:val="0"/>
          <w:noProof/>
          <w:sz w:val="22"/>
          <w:szCs w:val="22"/>
        </w:rPr>
      </w:pPr>
      <w:r>
        <w:rPr>
          <w:sz w:val="32"/>
          <w:szCs w:val="32"/>
        </w:rPr>
        <w:fldChar w:fldCharType="begin"/>
      </w:r>
      <w:r w:rsidR="00B71AF3">
        <w:rPr>
          <w:sz w:val="32"/>
          <w:szCs w:val="32"/>
        </w:rPr>
        <w:instrText xml:space="preserve"> TOC \o "1-3" \h \z </w:instrText>
      </w:r>
      <w:r>
        <w:rPr>
          <w:sz w:val="32"/>
          <w:szCs w:val="32"/>
        </w:rPr>
        <w:fldChar w:fldCharType="separate"/>
      </w:r>
      <w:hyperlink w:anchor="_Toc8716411" w:history="1">
        <w:r w:rsidR="00CC4E9E" w:rsidRPr="00C921FD">
          <w:rPr>
            <w:rStyle w:val="Hyperlink"/>
            <w:noProof/>
          </w:rPr>
          <w:t>1</w:t>
        </w:r>
        <w:r w:rsidR="00CC4E9E">
          <w:rPr>
            <w:rFonts w:asciiTheme="minorHAnsi" w:eastAsiaTheme="minorEastAsia" w:hAnsiTheme="minorHAnsi" w:cstheme="minorBidi"/>
            <w:b w:val="0"/>
            <w:bCs w:val="0"/>
            <w:caps w:val="0"/>
            <w:noProof/>
            <w:sz w:val="22"/>
            <w:szCs w:val="22"/>
          </w:rPr>
          <w:tab/>
        </w:r>
        <w:r w:rsidR="00CC4E9E" w:rsidRPr="00C921FD">
          <w:rPr>
            <w:rStyle w:val="Hyperlink"/>
            <w:noProof/>
          </w:rPr>
          <w:t>Introduction</w:t>
        </w:r>
        <w:r w:rsidR="00CC4E9E">
          <w:rPr>
            <w:noProof/>
            <w:webHidden/>
          </w:rPr>
          <w:tab/>
        </w:r>
        <w:r w:rsidR="00CC4E9E">
          <w:rPr>
            <w:noProof/>
            <w:webHidden/>
          </w:rPr>
          <w:fldChar w:fldCharType="begin"/>
        </w:r>
        <w:r w:rsidR="00CC4E9E">
          <w:rPr>
            <w:noProof/>
            <w:webHidden/>
          </w:rPr>
          <w:instrText xml:space="preserve"> PAGEREF _Toc8716411 \h </w:instrText>
        </w:r>
        <w:r w:rsidR="00CC4E9E">
          <w:rPr>
            <w:noProof/>
            <w:webHidden/>
          </w:rPr>
        </w:r>
        <w:r w:rsidR="00CC4E9E">
          <w:rPr>
            <w:noProof/>
            <w:webHidden/>
          </w:rPr>
          <w:fldChar w:fldCharType="separate"/>
        </w:r>
        <w:r w:rsidR="00CC4E9E">
          <w:rPr>
            <w:noProof/>
            <w:webHidden/>
          </w:rPr>
          <w:t>3</w:t>
        </w:r>
        <w:r w:rsidR="00CC4E9E">
          <w:rPr>
            <w:noProof/>
            <w:webHidden/>
          </w:rPr>
          <w:fldChar w:fldCharType="end"/>
        </w:r>
      </w:hyperlink>
    </w:p>
    <w:p w14:paraId="0A2E3931" w14:textId="77777777" w:rsidR="00CC4E9E"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8716412" w:history="1">
        <w:r w:rsidR="00CC4E9E" w:rsidRPr="00C921FD">
          <w:rPr>
            <w:rStyle w:val="Hyperlink"/>
            <w:noProof/>
          </w:rPr>
          <w:t>1.1</w:t>
        </w:r>
        <w:r w:rsidR="00CC4E9E">
          <w:rPr>
            <w:rFonts w:asciiTheme="minorHAnsi" w:eastAsiaTheme="minorEastAsia" w:hAnsiTheme="minorHAnsi" w:cstheme="minorBidi"/>
            <w:noProof/>
            <w:sz w:val="22"/>
            <w:szCs w:val="22"/>
          </w:rPr>
          <w:tab/>
        </w:r>
        <w:r w:rsidR="00CC4E9E" w:rsidRPr="00C921FD">
          <w:rPr>
            <w:rStyle w:val="Hyperlink"/>
            <w:noProof/>
          </w:rPr>
          <w:t>Overview of BDA</w:t>
        </w:r>
        <w:r w:rsidR="00CC4E9E">
          <w:rPr>
            <w:noProof/>
            <w:webHidden/>
          </w:rPr>
          <w:tab/>
        </w:r>
        <w:r w:rsidR="00CC4E9E">
          <w:rPr>
            <w:noProof/>
            <w:webHidden/>
          </w:rPr>
          <w:fldChar w:fldCharType="begin"/>
        </w:r>
        <w:r w:rsidR="00CC4E9E">
          <w:rPr>
            <w:noProof/>
            <w:webHidden/>
          </w:rPr>
          <w:instrText xml:space="preserve"> PAGEREF _Toc8716412 \h </w:instrText>
        </w:r>
        <w:r w:rsidR="00CC4E9E">
          <w:rPr>
            <w:noProof/>
            <w:webHidden/>
          </w:rPr>
        </w:r>
        <w:r w:rsidR="00CC4E9E">
          <w:rPr>
            <w:noProof/>
            <w:webHidden/>
          </w:rPr>
          <w:fldChar w:fldCharType="separate"/>
        </w:r>
        <w:r w:rsidR="00CC4E9E">
          <w:rPr>
            <w:noProof/>
            <w:webHidden/>
          </w:rPr>
          <w:t>3</w:t>
        </w:r>
        <w:r w:rsidR="00CC4E9E">
          <w:rPr>
            <w:noProof/>
            <w:webHidden/>
          </w:rPr>
          <w:fldChar w:fldCharType="end"/>
        </w:r>
      </w:hyperlink>
    </w:p>
    <w:p w14:paraId="2A54B39E" w14:textId="77777777" w:rsidR="00CC4E9E"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8716413" w:history="1">
        <w:r w:rsidR="00CC4E9E" w:rsidRPr="00C921FD">
          <w:rPr>
            <w:rStyle w:val="Hyperlink"/>
            <w:noProof/>
          </w:rPr>
          <w:t>1.2</w:t>
        </w:r>
        <w:r w:rsidR="00CC4E9E">
          <w:rPr>
            <w:rFonts w:asciiTheme="minorHAnsi" w:eastAsiaTheme="minorEastAsia" w:hAnsiTheme="minorHAnsi" w:cstheme="minorBidi"/>
            <w:noProof/>
            <w:sz w:val="22"/>
            <w:szCs w:val="22"/>
          </w:rPr>
          <w:tab/>
        </w:r>
        <w:r w:rsidR="00CC4E9E" w:rsidRPr="00C921FD">
          <w:rPr>
            <w:rStyle w:val="Hyperlink"/>
            <w:noProof/>
          </w:rPr>
          <w:t>Site resource dominance</w:t>
        </w:r>
        <w:r w:rsidR="00CC4E9E">
          <w:rPr>
            <w:noProof/>
            <w:webHidden/>
          </w:rPr>
          <w:tab/>
        </w:r>
        <w:r w:rsidR="00CC4E9E">
          <w:rPr>
            <w:noProof/>
            <w:webHidden/>
          </w:rPr>
          <w:fldChar w:fldCharType="begin"/>
        </w:r>
        <w:r w:rsidR="00CC4E9E">
          <w:rPr>
            <w:noProof/>
            <w:webHidden/>
          </w:rPr>
          <w:instrText xml:space="preserve"> PAGEREF _Toc8716413 \h </w:instrText>
        </w:r>
        <w:r w:rsidR="00CC4E9E">
          <w:rPr>
            <w:noProof/>
            <w:webHidden/>
          </w:rPr>
        </w:r>
        <w:r w:rsidR="00CC4E9E">
          <w:rPr>
            <w:noProof/>
            <w:webHidden/>
          </w:rPr>
          <w:fldChar w:fldCharType="separate"/>
        </w:r>
        <w:r w:rsidR="00CC4E9E">
          <w:rPr>
            <w:noProof/>
            <w:webHidden/>
          </w:rPr>
          <w:t>4</w:t>
        </w:r>
        <w:r w:rsidR="00CC4E9E">
          <w:rPr>
            <w:noProof/>
            <w:webHidden/>
          </w:rPr>
          <w:fldChar w:fldCharType="end"/>
        </w:r>
      </w:hyperlink>
    </w:p>
    <w:p w14:paraId="0E7B6B53"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14" w:history="1">
        <w:r w:rsidR="00CC4E9E" w:rsidRPr="00C921FD">
          <w:rPr>
            <w:rStyle w:val="Hyperlink"/>
            <w:noProof/>
          </w:rPr>
          <w:t>1.2.1</w:t>
        </w:r>
        <w:r w:rsidR="00CC4E9E">
          <w:rPr>
            <w:rFonts w:asciiTheme="minorHAnsi" w:eastAsiaTheme="minorEastAsia" w:hAnsiTheme="minorHAnsi" w:cstheme="minorBidi"/>
            <w:i w:val="0"/>
            <w:iCs w:val="0"/>
            <w:noProof/>
            <w:sz w:val="22"/>
            <w:szCs w:val="22"/>
          </w:rPr>
          <w:tab/>
        </w:r>
        <w:r w:rsidR="00CC4E9E" w:rsidRPr="00C921FD">
          <w:rPr>
            <w:rStyle w:val="Hyperlink"/>
            <w:noProof/>
          </w:rPr>
          <w:t>Site resource modifiers</w:t>
        </w:r>
        <w:r w:rsidR="00CC4E9E">
          <w:rPr>
            <w:noProof/>
            <w:webHidden/>
          </w:rPr>
          <w:tab/>
        </w:r>
        <w:r w:rsidR="00CC4E9E">
          <w:rPr>
            <w:noProof/>
            <w:webHidden/>
          </w:rPr>
          <w:fldChar w:fldCharType="begin"/>
        </w:r>
        <w:r w:rsidR="00CC4E9E">
          <w:rPr>
            <w:noProof/>
            <w:webHidden/>
          </w:rPr>
          <w:instrText xml:space="preserve"> PAGEREF _Toc8716414 \h </w:instrText>
        </w:r>
        <w:r w:rsidR="00CC4E9E">
          <w:rPr>
            <w:noProof/>
            <w:webHidden/>
          </w:rPr>
        </w:r>
        <w:r w:rsidR="00CC4E9E">
          <w:rPr>
            <w:noProof/>
            <w:webHidden/>
          </w:rPr>
          <w:fldChar w:fldCharType="separate"/>
        </w:r>
        <w:r w:rsidR="00CC4E9E">
          <w:rPr>
            <w:noProof/>
            <w:webHidden/>
          </w:rPr>
          <w:t>4</w:t>
        </w:r>
        <w:r w:rsidR="00CC4E9E">
          <w:rPr>
            <w:noProof/>
            <w:webHidden/>
          </w:rPr>
          <w:fldChar w:fldCharType="end"/>
        </w:r>
      </w:hyperlink>
    </w:p>
    <w:p w14:paraId="2FD10819" w14:textId="77777777" w:rsidR="00CC4E9E"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8716415" w:history="1">
        <w:r w:rsidR="00CC4E9E" w:rsidRPr="00C921FD">
          <w:rPr>
            <w:rStyle w:val="Hyperlink"/>
            <w:noProof/>
          </w:rPr>
          <w:t>1.3</w:t>
        </w:r>
        <w:r w:rsidR="00CC4E9E">
          <w:rPr>
            <w:rFonts w:asciiTheme="minorHAnsi" w:eastAsiaTheme="minorEastAsia" w:hAnsiTheme="minorHAnsi" w:cstheme="minorBidi"/>
            <w:noProof/>
            <w:sz w:val="22"/>
            <w:szCs w:val="22"/>
          </w:rPr>
          <w:tab/>
        </w:r>
        <w:r w:rsidR="00CC4E9E" w:rsidRPr="00C921FD">
          <w:rPr>
            <w:rStyle w:val="Hyperlink"/>
            <w:noProof/>
          </w:rPr>
          <w:t>Neighborhood resource dominance</w:t>
        </w:r>
        <w:r w:rsidR="00CC4E9E">
          <w:rPr>
            <w:noProof/>
            <w:webHidden/>
          </w:rPr>
          <w:tab/>
        </w:r>
        <w:r w:rsidR="00CC4E9E">
          <w:rPr>
            <w:noProof/>
            <w:webHidden/>
          </w:rPr>
          <w:fldChar w:fldCharType="begin"/>
        </w:r>
        <w:r w:rsidR="00CC4E9E">
          <w:rPr>
            <w:noProof/>
            <w:webHidden/>
          </w:rPr>
          <w:instrText xml:space="preserve"> PAGEREF _Toc8716415 \h </w:instrText>
        </w:r>
        <w:r w:rsidR="00CC4E9E">
          <w:rPr>
            <w:noProof/>
            <w:webHidden/>
          </w:rPr>
        </w:r>
        <w:r w:rsidR="00CC4E9E">
          <w:rPr>
            <w:noProof/>
            <w:webHidden/>
          </w:rPr>
          <w:fldChar w:fldCharType="separate"/>
        </w:r>
        <w:r w:rsidR="00CC4E9E">
          <w:rPr>
            <w:noProof/>
            <w:webHidden/>
          </w:rPr>
          <w:t>5</w:t>
        </w:r>
        <w:r w:rsidR="00CC4E9E">
          <w:rPr>
            <w:noProof/>
            <w:webHidden/>
          </w:rPr>
          <w:fldChar w:fldCharType="end"/>
        </w:r>
      </w:hyperlink>
    </w:p>
    <w:p w14:paraId="013082B9" w14:textId="77777777" w:rsidR="00CC4E9E"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8716416" w:history="1">
        <w:r w:rsidR="00CC4E9E" w:rsidRPr="00C921FD">
          <w:rPr>
            <w:rStyle w:val="Hyperlink"/>
            <w:noProof/>
          </w:rPr>
          <w:t>1.4</w:t>
        </w:r>
        <w:r w:rsidR="00CC4E9E">
          <w:rPr>
            <w:rFonts w:asciiTheme="minorHAnsi" w:eastAsiaTheme="minorEastAsia" w:hAnsiTheme="minorHAnsi" w:cstheme="minorBidi"/>
            <w:noProof/>
            <w:sz w:val="22"/>
            <w:szCs w:val="22"/>
          </w:rPr>
          <w:tab/>
        </w:r>
        <w:r w:rsidR="00CC4E9E" w:rsidRPr="00C921FD">
          <w:rPr>
            <w:rStyle w:val="Hyperlink"/>
            <w:noProof/>
          </w:rPr>
          <w:t>Regional outbreak status</w:t>
        </w:r>
        <w:r w:rsidR="00CC4E9E">
          <w:rPr>
            <w:noProof/>
            <w:webHidden/>
          </w:rPr>
          <w:tab/>
        </w:r>
        <w:r w:rsidR="00CC4E9E">
          <w:rPr>
            <w:noProof/>
            <w:webHidden/>
          </w:rPr>
          <w:fldChar w:fldCharType="begin"/>
        </w:r>
        <w:r w:rsidR="00CC4E9E">
          <w:rPr>
            <w:noProof/>
            <w:webHidden/>
          </w:rPr>
          <w:instrText xml:space="preserve"> PAGEREF _Toc8716416 \h </w:instrText>
        </w:r>
        <w:r w:rsidR="00CC4E9E">
          <w:rPr>
            <w:noProof/>
            <w:webHidden/>
          </w:rPr>
        </w:r>
        <w:r w:rsidR="00CC4E9E">
          <w:rPr>
            <w:noProof/>
            <w:webHidden/>
          </w:rPr>
          <w:fldChar w:fldCharType="separate"/>
        </w:r>
        <w:r w:rsidR="00CC4E9E">
          <w:rPr>
            <w:noProof/>
            <w:webHidden/>
          </w:rPr>
          <w:t>5</w:t>
        </w:r>
        <w:r w:rsidR="00CC4E9E">
          <w:rPr>
            <w:noProof/>
            <w:webHidden/>
          </w:rPr>
          <w:fldChar w:fldCharType="end"/>
        </w:r>
      </w:hyperlink>
    </w:p>
    <w:p w14:paraId="3D13AC4E" w14:textId="77777777" w:rsidR="00CC4E9E"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8716417" w:history="1">
        <w:r w:rsidR="00CC4E9E" w:rsidRPr="00C921FD">
          <w:rPr>
            <w:rStyle w:val="Hyperlink"/>
            <w:noProof/>
          </w:rPr>
          <w:t>1.5</w:t>
        </w:r>
        <w:r w:rsidR="00CC4E9E">
          <w:rPr>
            <w:rFonts w:asciiTheme="minorHAnsi" w:eastAsiaTheme="minorEastAsia" w:hAnsiTheme="minorHAnsi" w:cstheme="minorBidi"/>
            <w:noProof/>
            <w:sz w:val="22"/>
            <w:szCs w:val="22"/>
          </w:rPr>
          <w:tab/>
        </w:r>
        <w:r w:rsidR="00CC4E9E" w:rsidRPr="00C921FD">
          <w:rPr>
            <w:rStyle w:val="Hyperlink"/>
            <w:noProof/>
          </w:rPr>
          <w:t>BDA effects</w:t>
        </w:r>
        <w:r w:rsidR="00CC4E9E">
          <w:rPr>
            <w:noProof/>
            <w:webHidden/>
          </w:rPr>
          <w:tab/>
        </w:r>
        <w:r w:rsidR="00CC4E9E">
          <w:rPr>
            <w:noProof/>
            <w:webHidden/>
          </w:rPr>
          <w:fldChar w:fldCharType="begin"/>
        </w:r>
        <w:r w:rsidR="00CC4E9E">
          <w:rPr>
            <w:noProof/>
            <w:webHidden/>
          </w:rPr>
          <w:instrText xml:space="preserve"> PAGEREF _Toc8716417 \h </w:instrText>
        </w:r>
        <w:r w:rsidR="00CC4E9E">
          <w:rPr>
            <w:noProof/>
            <w:webHidden/>
          </w:rPr>
        </w:r>
        <w:r w:rsidR="00CC4E9E">
          <w:rPr>
            <w:noProof/>
            <w:webHidden/>
          </w:rPr>
          <w:fldChar w:fldCharType="separate"/>
        </w:r>
        <w:r w:rsidR="00CC4E9E">
          <w:rPr>
            <w:noProof/>
            <w:webHidden/>
          </w:rPr>
          <w:t>6</w:t>
        </w:r>
        <w:r w:rsidR="00CC4E9E">
          <w:rPr>
            <w:noProof/>
            <w:webHidden/>
          </w:rPr>
          <w:fldChar w:fldCharType="end"/>
        </w:r>
      </w:hyperlink>
    </w:p>
    <w:p w14:paraId="36C5EF8C" w14:textId="77777777" w:rsidR="00CC4E9E"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8716418" w:history="1">
        <w:r w:rsidR="00CC4E9E" w:rsidRPr="00C921FD">
          <w:rPr>
            <w:rStyle w:val="Hyperlink"/>
            <w:noProof/>
          </w:rPr>
          <w:t>1.6</w:t>
        </w:r>
        <w:r w:rsidR="00CC4E9E">
          <w:rPr>
            <w:rFonts w:asciiTheme="minorHAnsi" w:eastAsiaTheme="minorEastAsia" w:hAnsiTheme="minorHAnsi" w:cstheme="minorBidi"/>
            <w:noProof/>
            <w:sz w:val="22"/>
            <w:szCs w:val="22"/>
          </w:rPr>
          <w:tab/>
        </w:r>
        <w:r w:rsidR="00CC4E9E" w:rsidRPr="00C921FD">
          <w:rPr>
            <w:rStyle w:val="Hyperlink"/>
            <w:noProof/>
          </w:rPr>
          <w:t>BDA dispersal</w:t>
        </w:r>
        <w:r w:rsidR="00CC4E9E">
          <w:rPr>
            <w:noProof/>
            <w:webHidden/>
          </w:rPr>
          <w:tab/>
        </w:r>
        <w:r w:rsidR="00CC4E9E">
          <w:rPr>
            <w:noProof/>
            <w:webHidden/>
          </w:rPr>
          <w:fldChar w:fldCharType="begin"/>
        </w:r>
        <w:r w:rsidR="00CC4E9E">
          <w:rPr>
            <w:noProof/>
            <w:webHidden/>
          </w:rPr>
          <w:instrText xml:space="preserve"> PAGEREF _Toc8716418 \h </w:instrText>
        </w:r>
        <w:r w:rsidR="00CC4E9E">
          <w:rPr>
            <w:noProof/>
            <w:webHidden/>
          </w:rPr>
        </w:r>
        <w:r w:rsidR="00CC4E9E">
          <w:rPr>
            <w:noProof/>
            <w:webHidden/>
          </w:rPr>
          <w:fldChar w:fldCharType="separate"/>
        </w:r>
        <w:r w:rsidR="00CC4E9E">
          <w:rPr>
            <w:noProof/>
            <w:webHidden/>
          </w:rPr>
          <w:t>7</w:t>
        </w:r>
        <w:r w:rsidR="00CC4E9E">
          <w:rPr>
            <w:noProof/>
            <w:webHidden/>
          </w:rPr>
          <w:fldChar w:fldCharType="end"/>
        </w:r>
      </w:hyperlink>
    </w:p>
    <w:p w14:paraId="6283B08A"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19" w:history="1">
        <w:r w:rsidR="00CC4E9E" w:rsidRPr="00C921FD">
          <w:rPr>
            <w:rStyle w:val="Hyperlink"/>
            <w:noProof/>
          </w:rPr>
          <w:t>1.6.1</w:t>
        </w:r>
        <w:r w:rsidR="00CC4E9E">
          <w:rPr>
            <w:rFonts w:asciiTheme="minorHAnsi" w:eastAsiaTheme="minorEastAsia" w:hAnsiTheme="minorHAnsi" w:cstheme="minorBidi"/>
            <w:i w:val="0"/>
            <w:iCs w:val="0"/>
            <w:noProof/>
            <w:sz w:val="22"/>
            <w:szCs w:val="22"/>
          </w:rPr>
          <w:tab/>
        </w:r>
        <w:r w:rsidR="00CC4E9E" w:rsidRPr="00C921FD">
          <w:rPr>
            <w:rStyle w:val="Hyperlink"/>
            <w:noProof/>
          </w:rPr>
          <w:t>Epicenters</w:t>
        </w:r>
        <w:r w:rsidR="00CC4E9E">
          <w:rPr>
            <w:noProof/>
            <w:webHidden/>
          </w:rPr>
          <w:tab/>
        </w:r>
        <w:r w:rsidR="00CC4E9E">
          <w:rPr>
            <w:noProof/>
            <w:webHidden/>
          </w:rPr>
          <w:fldChar w:fldCharType="begin"/>
        </w:r>
        <w:r w:rsidR="00CC4E9E">
          <w:rPr>
            <w:noProof/>
            <w:webHidden/>
          </w:rPr>
          <w:instrText xml:space="preserve"> PAGEREF _Toc8716419 \h </w:instrText>
        </w:r>
        <w:r w:rsidR="00CC4E9E">
          <w:rPr>
            <w:noProof/>
            <w:webHidden/>
          </w:rPr>
        </w:r>
        <w:r w:rsidR="00CC4E9E">
          <w:rPr>
            <w:noProof/>
            <w:webHidden/>
          </w:rPr>
          <w:fldChar w:fldCharType="separate"/>
        </w:r>
        <w:r w:rsidR="00CC4E9E">
          <w:rPr>
            <w:noProof/>
            <w:webHidden/>
          </w:rPr>
          <w:t>7</w:t>
        </w:r>
        <w:r w:rsidR="00CC4E9E">
          <w:rPr>
            <w:noProof/>
            <w:webHidden/>
          </w:rPr>
          <w:fldChar w:fldCharType="end"/>
        </w:r>
      </w:hyperlink>
    </w:p>
    <w:p w14:paraId="71188070"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20" w:history="1">
        <w:r w:rsidR="00CC4E9E" w:rsidRPr="00C921FD">
          <w:rPr>
            <w:rStyle w:val="Hyperlink"/>
            <w:noProof/>
          </w:rPr>
          <w:t>1.6.2</w:t>
        </w:r>
        <w:r w:rsidR="00CC4E9E">
          <w:rPr>
            <w:rFonts w:asciiTheme="minorHAnsi" w:eastAsiaTheme="minorEastAsia" w:hAnsiTheme="minorHAnsi" w:cstheme="minorBidi"/>
            <w:i w:val="0"/>
            <w:iCs w:val="0"/>
            <w:noProof/>
            <w:sz w:val="22"/>
            <w:szCs w:val="22"/>
          </w:rPr>
          <w:tab/>
        </w:r>
        <w:r w:rsidR="00CC4E9E" w:rsidRPr="00C921FD">
          <w:rPr>
            <w:rStyle w:val="Hyperlink"/>
            <w:noProof/>
          </w:rPr>
          <w:t>Spatial outbreak zones</w:t>
        </w:r>
        <w:r w:rsidR="00CC4E9E">
          <w:rPr>
            <w:noProof/>
            <w:webHidden/>
          </w:rPr>
          <w:tab/>
        </w:r>
        <w:r w:rsidR="00CC4E9E">
          <w:rPr>
            <w:noProof/>
            <w:webHidden/>
          </w:rPr>
          <w:fldChar w:fldCharType="begin"/>
        </w:r>
        <w:r w:rsidR="00CC4E9E">
          <w:rPr>
            <w:noProof/>
            <w:webHidden/>
          </w:rPr>
          <w:instrText xml:space="preserve"> PAGEREF _Toc8716420 \h </w:instrText>
        </w:r>
        <w:r w:rsidR="00CC4E9E">
          <w:rPr>
            <w:noProof/>
            <w:webHidden/>
          </w:rPr>
        </w:r>
        <w:r w:rsidR="00CC4E9E">
          <w:rPr>
            <w:noProof/>
            <w:webHidden/>
          </w:rPr>
          <w:fldChar w:fldCharType="separate"/>
        </w:r>
        <w:r w:rsidR="00CC4E9E">
          <w:rPr>
            <w:noProof/>
            <w:webHidden/>
          </w:rPr>
          <w:t>8</w:t>
        </w:r>
        <w:r w:rsidR="00CC4E9E">
          <w:rPr>
            <w:noProof/>
            <w:webHidden/>
          </w:rPr>
          <w:fldChar w:fldCharType="end"/>
        </w:r>
      </w:hyperlink>
    </w:p>
    <w:p w14:paraId="54042E84" w14:textId="77777777" w:rsidR="00CC4E9E"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8716421" w:history="1">
        <w:r w:rsidR="00CC4E9E" w:rsidRPr="00C921FD">
          <w:rPr>
            <w:rStyle w:val="Hyperlink"/>
            <w:noProof/>
          </w:rPr>
          <w:t>1.7</w:t>
        </w:r>
        <w:r w:rsidR="00CC4E9E">
          <w:rPr>
            <w:rFonts w:asciiTheme="minorHAnsi" w:eastAsiaTheme="minorEastAsia" w:hAnsiTheme="minorHAnsi" w:cstheme="minorBidi"/>
            <w:noProof/>
            <w:sz w:val="22"/>
            <w:szCs w:val="22"/>
          </w:rPr>
          <w:tab/>
        </w:r>
        <w:r w:rsidR="00CC4E9E" w:rsidRPr="00C921FD">
          <w:rPr>
            <w:rStyle w:val="Hyperlink"/>
            <w:noProof/>
          </w:rPr>
          <w:t>Major Releases</w:t>
        </w:r>
        <w:r w:rsidR="00CC4E9E">
          <w:rPr>
            <w:noProof/>
            <w:webHidden/>
          </w:rPr>
          <w:tab/>
        </w:r>
        <w:r w:rsidR="00CC4E9E">
          <w:rPr>
            <w:noProof/>
            <w:webHidden/>
          </w:rPr>
          <w:fldChar w:fldCharType="begin"/>
        </w:r>
        <w:r w:rsidR="00CC4E9E">
          <w:rPr>
            <w:noProof/>
            <w:webHidden/>
          </w:rPr>
          <w:instrText xml:space="preserve"> PAGEREF _Toc8716421 \h </w:instrText>
        </w:r>
        <w:r w:rsidR="00CC4E9E">
          <w:rPr>
            <w:noProof/>
            <w:webHidden/>
          </w:rPr>
        </w:r>
        <w:r w:rsidR="00CC4E9E">
          <w:rPr>
            <w:noProof/>
            <w:webHidden/>
          </w:rPr>
          <w:fldChar w:fldCharType="separate"/>
        </w:r>
        <w:r w:rsidR="00CC4E9E">
          <w:rPr>
            <w:noProof/>
            <w:webHidden/>
          </w:rPr>
          <w:t>10</w:t>
        </w:r>
        <w:r w:rsidR="00CC4E9E">
          <w:rPr>
            <w:noProof/>
            <w:webHidden/>
          </w:rPr>
          <w:fldChar w:fldCharType="end"/>
        </w:r>
      </w:hyperlink>
    </w:p>
    <w:p w14:paraId="3F795219"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22" w:history="1">
        <w:r w:rsidR="00CC4E9E" w:rsidRPr="00C921FD">
          <w:rPr>
            <w:rStyle w:val="Hyperlink"/>
            <w:noProof/>
          </w:rPr>
          <w:t>1.7.1</w:t>
        </w:r>
        <w:r w:rsidR="00CC4E9E">
          <w:rPr>
            <w:rFonts w:asciiTheme="minorHAnsi" w:eastAsiaTheme="minorEastAsia" w:hAnsiTheme="minorHAnsi" w:cstheme="minorBidi"/>
            <w:i w:val="0"/>
            <w:iCs w:val="0"/>
            <w:noProof/>
            <w:sz w:val="22"/>
            <w:szCs w:val="22"/>
          </w:rPr>
          <w:tab/>
        </w:r>
        <w:r w:rsidR="00CC4E9E" w:rsidRPr="00C921FD">
          <w:rPr>
            <w:rStyle w:val="Hyperlink"/>
            <w:noProof/>
          </w:rPr>
          <w:t>Version 4.0 (March 2019)</w:t>
        </w:r>
        <w:r w:rsidR="00CC4E9E">
          <w:rPr>
            <w:noProof/>
            <w:webHidden/>
          </w:rPr>
          <w:tab/>
        </w:r>
        <w:r w:rsidR="00CC4E9E">
          <w:rPr>
            <w:noProof/>
            <w:webHidden/>
          </w:rPr>
          <w:fldChar w:fldCharType="begin"/>
        </w:r>
        <w:r w:rsidR="00CC4E9E">
          <w:rPr>
            <w:noProof/>
            <w:webHidden/>
          </w:rPr>
          <w:instrText xml:space="preserve"> PAGEREF _Toc8716422 \h </w:instrText>
        </w:r>
        <w:r w:rsidR="00CC4E9E">
          <w:rPr>
            <w:noProof/>
            <w:webHidden/>
          </w:rPr>
        </w:r>
        <w:r w:rsidR="00CC4E9E">
          <w:rPr>
            <w:noProof/>
            <w:webHidden/>
          </w:rPr>
          <w:fldChar w:fldCharType="separate"/>
        </w:r>
        <w:r w:rsidR="00CC4E9E">
          <w:rPr>
            <w:noProof/>
            <w:webHidden/>
          </w:rPr>
          <w:t>10</w:t>
        </w:r>
        <w:r w:rsidR="00CC4E9E">
          <w:rPr>
            <w:noProof/>
            <w:webHidden/>
          </w:rPr>
          <w:fldChar w:fldCharType="end"/>
        </w:r>
      </w:hyperlink>
    </w:p>
    <w:p w14:paraId="2C4F6240"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23" w:history="1">
        <w:r w:rsidR="00CC4E9E" w:rsidRPr="00C921FD">
          <w:rPr>
            <w:rStyle w:val="Hyperlink"/>
            <w:noProof/>
          </w:rPr>
          <w:t>1.7.2</w:t>
        </w:r>
        <w:r w:rsidR="00CC4E9E">
          <w:rPr>
            <w:rFonts w:asciiTheme="minorHAnsi" w:eastAsiaTheme="minorEastAsia" w:hAnsiTheme="minorHAnsi" w:cstheme="minorBidi"/>
            <w:i w:val="0"/>
            <w:iCs w:val="0"/>
            <w:noProof/>
            <w:sz w:val="22"/>
            <w:szCs w:val="22"/>
          </w:rPr>
          <w:tab/>
        </w:r>
        <w:r w:rsidR="00CC4E9E" w:rsidRPr="00C921FD">
          <w:rPr>
            <w:rStyle w:val="Hyperlink"/>
            <w:noProof/>
          </w:rPr>
          <w:t>Version 3.0 (October 2015)</w:t>
        </w:r>
        <w:r w:rsidR="00CC4E9E">
          <w:rPr>
            <w:noProof/>
            <w:webHidden/>
          </w:rPr>
          <w:tab/>
        </w:r>
        <w:r w:rsidR="00CC4E9E">
          <w:rPr>
            <w:noProof/>
            <w:webHidden/>
          </w:rPr>
          <w:fldChar w:fldCharType="begin"/>
        </w:r>
        <w:r w:rsidR="00CC4E9E">
          <w:rPr>
            <w:noProof/>
            <w:webHidden/>
          </w:rPr>
          <w:instrText xml:space="preserve"> PAGEREF _Toc8716423 \h </w:instrText>
        </w:r>
        <w:r w:rsidR="00CC4E9E">
          <w:rPr>
            <w:noProof/>
            <w:webHidden/>
          </w:rPr>
        </w:r>
        <w:r w:rsidR="00CC4E9E">
          <w:rPr>
            <w:noProof/>
            <w:webHidden/>
          </w:rPr>
          <w:fldChar w:fldCharType="separate"/>
        </w:r>
        <w:r w:rsidR="00CC4E9E">
          <w:rPr>
            <w:noProof/>
            <w:webHidden/>
          </w:rPr>
          <w:t>10</w:t>
        </w:r>
        <w:r w:rsidR="00CC4E9E">
          <w:rPr>
            <w:noProof/>
            <w:webHidden/>
          </w:rPr>
          <w:fldChar w:fldCharType="end"/>
        </w:r>
      </w:hyperlink>
    </w:p>
    <w:p w14:paraId="7C78EA91"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24" w:history="1">
        <w:r w:rsidR="00CC4E9E" w:rsidRPr="00C921FD">
          <w:rPr>
            <w:rStyle w:val="Hyperlink"/>
            <w:noProof/>
          </w:rPr>
          <w:t>1.7.3</w:t>
        </w:r>
        <w:r w:rsidR="00CC4E9E">
          <w:rPr>
            <w:rFonts w:asciiTheme="minorHAnsi" w:eastAsiaTheme="minorEastAsia" w:hAnsiTheme="minorHAnsi" w:cstheme="minorBidi"/>
            <w:i w:val="0"/>
            <w:iCs w:val="0"/>
            <w:noProof/>
            <w:sz w:val="22"/>
            <w:szCs w:val="22"/>
          </w:rPr>
          <w:tab/>
        </w:r>
        <w:r w:rsidR="00CC4E9E" w:rsidRPr="00C921FD">
          <w:rPr>
            <w:rStyle w:val="Hyperlink"/>
            <w:noProof/>
          </w:rPr>
          <w:t>Version 2.0 (June 2012)</w:t>
        </w:r>
        <w:r w:rsidR="00CC4E9E">
          <w:rPr>
            <w:noProof/>
            <w:webHidden/>
          </w:rPr>
          <w:tab/>
        </w:r>
        <w:r w:rsidR="00CC4E9E">
          <w:rPr>
            <w:noProof/>
            <w:webHidden/>
          </w:rPr>
          <w:fldChar w:fldCharType="begin"/>
        </w:r>
        <w:r w:rsidR="00CC4E9E">
          <w:rPr>
            <w:noProof/>
            <w:webHidden/>
          </w:rPr>
          <w:instrText xml:space="preserve"> PAGEREF _Toc8716424 \h </w:instrText>
        </w:r>
        <w:r w:rsidR="00CC4E9E">
          <w:rPr>
            <w:noProof/>
            <w:webHidden/>
          </w:rPr>
        </w:r>
        <w:r w:rsidR="00CC4E9E">
          <w:rPr>
            <w:noProof/>
            <w:webHidden/>
          </w:rPr>
          <w:fldChar w:fldCharType="separate"/>
        </w:r>
        <w:r w:rsidR="00CC4E9E">
          <w:rPr>
            <w:noProof/>
            <w:webHidden/>
          </w:rPr>
          <w:t>11</w:t>
        </w:r>
        <w:r w:rsidR="00CC4E9E">
          <w:rPr>
            <w:noProof/>
            <w:webHidden/>
          </w:rPr>
          <w:fldChar w:fldCharType="end"/>
        </w:r>
      </w:hyperlink>
    </w:p>
    <w:p w14:paraId="45CBBB28"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25" w:history="1">
        <w:r w:rsidR="00CC4E9E" w:rsidRPr="00C921FD">
          <w:rPr>
            <w:rStyle w:val="Hyperlink"/>
            <w:noProof/>
          </w:rPr>
          <w:t>1.7.4</w:t>
        </w:r>
        <w:r w:rsidR="00CC4E9E">
          <w:rPr>
            <w:rFonts w:asciiTheme="minorHAnsi" w:eastAsiaTheme="minorEastAsia" w:hAnsiTheme="minorHAnsi" w:cstheme="minorBidi"/>
            <w:i w:val="0"/>
            <w:iCs w:val="0"/>
            <w:noProof/>
            <w:sz w:val="22"/>
            <w:szCs w:val="22"/>
          </w:rPr>
          <w:tab/>
        </w:r>
        <w:r w:rsidR="00CC4E9E" w:rsidRPr="00C921FD">
          <w:rPr>
            <w:rStyle w:val="Hyperlink"/>
            <w:noProof/>
          </w:rPr>
          <w:t>Version 1.3</w:t>
        </w:r>
        <w:r w:rsidR="00CC4E9E">
          <w:rPr>
            <w:noProof/>
            <w:webHidden/>
          </w:rPr>
          <w:tab/>
        </w:r>
        <w:r w:rsidR="00CC4E9E">
          <w:rPr>
            <w:noProof/>
            <w:webHidden/>
          </w:rPr>
          <w:fldChar w:fldCharType="begin"/>
        </w:r>
        <w:r w:rsidR="00CC4E9E">
          <w:rPr>
            <w:noProof/>
            <w:webHidden/>
          </w:rPr>
          <w:instrText xml:space="preserve"> PAGEREF _Toc8716425 \h </w:instrText>
        </w:r>
        <w:r w:rsidR="00CC4E9E">
          <w:rPr>
            <w:noProof/>
            <w:webHidden/>
          </w:rPr>
        </w:r>
        <w:r w:rsidR="00CC4E9E">
          <w:rPr>
            <w:noProof/>
            <w:webHidden/>
          </w:rPr>
          <w:fldChar w:fldCharType="separate"/>
        </w:r>
        <w:r w:rsidR="00CC4E9E">
          <w:rPr>
            <w:noProof/>
            <w:webHidden/>
          </w:rPr>
          <w:t>11</w:t>
        </w:r>
        <w:r w:rsidR="00CC4E9E">
          <w:rPr>
            <w:noProof/>
            <w:webHidden/>
          </w:rPr>
          <w:fldChar w:fldCharType="end"/>
        </w:r>
      </w:hyperlink>
    </w:p>
    <w:p w14:paraId="33D7B863" w14:textId="77777777" w:rsidR="00CC4E9E"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8716426" w:history="1">
        <w:r w:rsidR="00CC4E9E" w:rsidRPr="00C921FD">
          <w:rPr>
            <w:rStyle w:val="Hyperlink"/>
            <w:noProof/>
          </w:rPr>
          <w:t>1.8</w:t>
        </w:r>
        <w:r w:rsidR="00CC4E9E">
          <w:rPr>
            <w:rFonts w:asciiTheme="minorHAnsi" w:eastAsiaTheme="minorEastAsia" w:hAnsiTheme="minorHAnsi" w:cstheme="minorBidi"/>
            <w:noProof/>
            <w:sz w:val="22"/>
            <w:szCs w:val="22"/>
          </w:rPr>
          <w:tab/>
        </w:r>
        <w:r w:rsidR="00CC4E9E" w:rsidRPr="00C921FD">
          <w:rPr>
            <w:rStyle w:val="Hyperlink"/>
            <w:noProof/>
          </w:rPr>
          <w:t>Minor Releases</w:t>
        </w:r>
        <w:r w:rsidR="00CC4E9E">
          <w:rPr>
            <w:noProof/>
            <w:webHidden/>
          </w:rPr>
          <w:tab/>
        </w:r>
        <w:r w:rsidR="00CC4E9E">
          <w:rPr>
            <w:noProof/>
            <w:webHidden/>
          </w:rPr>
          <w:fldChar w:fldCharType="begin"/>
        </w:r>
        <w:r w:rsidR="00CC4E9E">
          <w:rPr>
            <w:noProof/>
            <w:webHidden/>
          </w:rPr>
          <w:instrText xml:space="preserve"> PAGEREF _Toc8716426 \h </w:instrText>
        </w:r>
        <w:r w:rsidR="00CC4E9E">
          <w:rPr>
            <w:noProof/>
            <w:webHidden/>
          </w:rPr>
        </w:r>
        <w:r w:rsidR="00CC4E9E">
          <w:rPr>
            <w:noProof/>
            <w:webHidden/>
          </w:rPr>
          <w:fldChar w:fldCharType="separate"/>
        </w:r>
        <w:r w:rsidR="00CC4E9E">
          <w:rPr>
            <w:noProof/>
            <w:webHidden/>
          </w:rPr>
          <w:t>12</w:t>
        </w:r>
        <w:r w:rsidR="00CC4E9E">
          <w:rPr>
            <w:noProof/>
            <w:webHidden/>
          </w:rPr>
          <w:fldChar w:fldCharType="end"/>
        </w:r>
      </w:hyperlink>
    </w:p>
    <w:p w14:paraId="75C9730C"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27" w:history="1">
        <w:r w:rsidR="00CC4E9E" w:rsidRPr="00C921FD">
          <w:rPr>
            <w:rStyle w:val="Hyperlink"/>
            <w:noProof/>
          </w:rPr>
          <w:t>1.8.1</w:t>
        </w:r>
        <w:r w:rsidR="00CC4E9E">
          <w:rPr>
            <w:rFonts w:asciiTheme="minorHAnsi" w:eastAsiaTheme="minorEastAsia" w:hAnsiTheme="minorHAnsi" w:cstheme="minorBidi"/>
            <w:i w:val="0"/>
            <w:iCs w:val="0"/>
            <w:noProof/>
            <w:sz w:val="22"/>
            <w:szCs w:val="22"/>
          </w:rPr>
          <w:tab/>
        </w:r>
        <w:r w:rsidR="00CC4E9E" w:rsidRPr="00C921FD">
          <w:rPr>
            <w:rStyle w:val="Hyperlink"/>
            <w:noProof/>
          </w:rPr>
          <w:t>Version 4.0.1 (May 2019)</w:t>
        </w:r>
        <w:r w:rsidR="00CC4E9E">
          <w:rPr>
            <w:noProof/>
            <w:webHidden/>
          </w:rPr>
          <w:tab/>
        </w:r>
        <w:r w:rsidR="00CC4E9E">
          <w:rPr>
            <w:noProof/>
            <w:webHidden/>
          </w:rPr>
          <w:fldChar w:fldCharType="begin"/>
        </w:r>
        <w:r w:rsidR="00CC4E9E">
          <w:rPr>
            <w:noProof/>
            <w:webHidden/>
          </w:rPr>
          <w:instrText xml:space="preserve"> PAGEREF _Toc8716427 \h </w:instrText>
        </w:r>
        <w:r w:rsidR="00CC4E9E">
          <w:rPr>
            <w:noProof/>
            <w:webHidden/>
          </w:rPr>
        </w:r>
        <w:r w:rsidR="00CC4E9E">
          <w:rPr>
            <w:noProof/>
            <w:webHidden/>
          </w:rPr>
          <w:fldChar w:fldCharType="separate"/>
        </w:r>
        <w:r w:rsidR="00CC4E9E">
          <w:rPr>
            <w:noProof/>
            <w:webHidden/>
          </w:rPr>
          <w:t>12</w:t>
        </w:r>
        <w:r w:rsidR="00CC4E9E">
          <w:rPr>
            <w:noProof/>
            <w:webHidden/>
          </w:rPr>
          <w:fldChar w:fldCharType="end"/>
        </w:r>
      </w:hyperlink>
    </w:p>
    <w:p w14:paraId="4C4F7F55"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28" w:history="1">
        <w:r w:rsidR="00CC4E9E" w:rsidRPr="00C921FD">
          <w:rPr>
            <w:rStyle w:val="Hyperlink"/>
            <w:noProof/>
          </w:rPr>
          <w:t>1.8.2</w:t>
        </w:r>
        <w:r w:rsidR="00CC4E9E">
          <w:rPr>
            <w:rFonts w:asciiTheme="minorHAnsi" w:eastAsiaTheme="minorEastAsia" w:hAnsiTheme="minorHAnsi" w:cstheme="minorBidi"/>
            <w:i w:val="0"/>
            <w:iCs w:val="0"/>
            <w:noProof/>
            <w:sz w:val="22"/>
            <w:szCs w:val="22"/>
          </w:rPr>
          <w:tab/>
        </w:r>
        <w:r w:rsidR="00CC4E9E" w:rsidRPr="00C921FD">
          <w:rPr>
            <w:rStyle w:val="Hyperlink"/>
            <w:noProof/>
          </w:rPr>
          <w:t>Version 3.0.1 (June 2017)</w:t>
        </w:r>
        <w:r w:rsidR="00CC4E9E">
          <w:rPr>
            <w:noProof/>
            <w:webHidden/>
          </w:rPr>
          <w:tab/>
        </w:r>
        <w:r w:rsidR="00CC4E9E">
          <w:rPr>
            <w:noProof/>
            <w:webHidden/>
          </w:rPr>
          <w:fldChar w:fldCharType="begin"/>
        </w:r>
        <w:r w:rsidR="00CC4E9E">
          <w:rPr>
            <w:noProof/>
            <w:webHidden/>
          </w:rPr>
          <w:instrText xml:space="preserve"> PAGEREF _Toc8716428 \h </w:instrText>
        </w:r>
        <w:r w:rsidR="00CC4E9E">
          <w:rPr>
            <w:noProof/>
            <w:webHidden/>
          </w:rPr>
        </w:r>
        <w:r w:rsidR="00CC4E9E">
          <w:rPr>
            <w:noProof/>
            <w:webHidden/>
          </w:rPr>
          <w:fldChar w:fldCharType="separate"/>
        </w:r>
        <w:r w:rsidR="00CC4E9E">
          <w:rPr>
            <w:noProof/>
            <w:webHidden/>
          </w:rPr>
          <w:t>12</w:t>
        </w:r>
        <w:r w:rsidR="00CC4E9E">
          <w:rPr>
            <w:noProof/>
            <w:webHidden/>
          </w:rPr>
          <w:fldChar w:fldCharType="end"/>
        </w:r>
      </w:hyperlink>
    </w:p>
    <w:p w14:paraId="20D4AFFB"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29" w:history="1">
        <w:r w:rsidR="00CC4E9E" w:rsidRPr="00C921FD">
          <w:rPr>
            <w:rStyle w:val="Hyperlink"/>
            <w:noProof/>
          </w:rPr>
          <w:t>1.8.3</w:t>
        </w:r>
        <w:r w:rsidR="00CC4E9E">
          <w:rPr>
            <w:rFonts w:asciiTheme="minorHAnsi" w:eastAsiaTheme="minorEastAsia" w:hAnsiTheme="minorHAnsi" w:cstheme="minorBidi"/>
            <w:i w:val="0"/>
            <w:iCs w:val="0"/>
            <w:noProof/>
            <w:sz w:val="22"/>
            <w:szCs w:val="22"/>
          </w:rPr>
          <w:tab/>
        </w:r>
        <w:r w:rsidR="00CC4E9E" w:rsidRPr="00C921FD">
          <w:rPr>
            <w:rStyle w:val="Hyperlink"/>
            <w:noProof/>
          </w:rPr>
          <w:t>Version 2.0.3</w:t>
        </w:r>
        <w:r w:rsidR="00CC4E9E">
          <w:rPr>
            <w:noProof/>
            <w:webHidden/>
          </w:rPr>
          <w:tab/>
        </w:r>
        <w:r w:rsidR="00CC4E9E">
          <w:rPr>
            <w:noProof/>
            <w:webHidden/>
          </w:rPr>
          <w:fldChar w:fldCharType="begin"/>
        </w:r>
        <w:r w:rsidR="00CC4E9E">
          <w:rPr>
            <w:noProof/>
            <w:webHidden/>
          </w:rPr>
          <w:instrText xml:space="preserve"> PAGEREF _Toc8716429 \h </w:instrText>
        </w:r>
        <w:r w:rsidR="00CC4E9E">
          <w:rPr>
            <w:noProof/>
            <w:webHidden/>
          </w:rPr>
        </w:r>
        <w:r w:rsidR="00CC4E9E">
          <w:rPr>
            <w:noProof/>
            <w:webHidden/>
          </w:rPr>
          <w:fldChar w:fldCharType="separate"/>
        </w:r>
        <w:r w:rsidR="00CC4E9E">
          <w:rPr>
            <w:noProof/>
            <w:webHidden/>
          </w:rPr>
          <w:t>12</w:t>
        </w:r>
        <w:r w:rsidR="00CC4E9E">
          <w:rPr>
            <w:noProof/>
            <w:webHidden/>
          </w:rPr>
          <w:fldChar w:fldCharType="end"/>
        </w:r>
      </w:hyperlink>
    </w:p>
    <w:p w14:paraId="1A6FEA55"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30" w:history="1">
        <w:r w:rsidR="00CC4E9E" w:rsidRPr="00C921FD">
          <w:rPr>
            <w:rStyle w:val="Hyperlink"/>
            <w:noProof/>
          </w:rPr>
          <w:t>1.8.4</w:t>
        </w:r>
        <w:r w:rsidR="00CC4E9E">
          <w:rPr>
            <w:rFonts w:asciiTheme="minorHAnsi" w:eastAsiaTheme="minorEastAsia" w:hAnsiTheme="minorHAnsi" w:cstheme="minorBidi"/>
            <w:i w:val="0"/>
            <w:iCs w:val="0"/>
            <w:noProof/>
            <w:sz w:val="22"/>
            <w:szCs w:val="22"/>
          </w:rPr>
          <w:tab/>
        </w:r>
        <w:r w:rsidR="00CC4E9E" w:rsidRPr="00C921FD">
          <w:rPr>
            <w:rStyle w:val="Hyperlink"/>
            <w:noProof/>
          </w:rPr>
          <w:t>Version 2.0.2</w:t>
        </w:r>
        <w:r w:rsidR="00CC4E9E">
          <w:rPr>
            <w:noProof/>
            <w:webHidden/>
          </w:rPr>
          <w:tab/>
        </w:r>
        <w:r w:rsidR="00CC4E9E">
          <w:rPr>
            <w:noProof/>
            <w:webHidden/>
          </w:rPr>
          <w:fldChar w:fldCharType="begin"/>
        </w:r>
        <w:r w:rsidR="00CC4E9E">
          <w:rPr>
            <w:noProof/>
            <w:webHidden/>
          </w:rPr>
          <w:instrText xml:space="preserve"> PAGEREF _Toc8716430 \h </w:instrText>
        </w:r>
        <w:r w:rsidR="00CC4E9E">
          <w:rPr>
            <w:noProof/>
            <w:webHidden/>
          </w:rPr>
        </w:r>
        <w:r w:rsidR="00CC4E9E">
          <w:rPr>
            <w:noProof/>
            <w:webHidden/>
          </w:rPr>
          <w:fldChar w:fldCharType="separate"/>
        </w:r>
        <w:r w:rsidR="00CC4E9E">
          <w:rPr>
            <w:noProof/>
            <w:webHidden/>
          </w:rPr>
          <w:t>12</w:t>
        </w:r>
        <w:r w:rsidR="00CC4E9E">
          <w:rPr>
            <w:noProof/>
            <w:webHidden/>
          </w:rPr>
          <w:fldChar w:fldCharType="end"/>
        </w:r>
      </w:hyperlink>
    </w:p>
    <w:p w14:paraId="527D708E"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31" w:history="1">
        <w:r w:rsidR="00CC4E9E" w:rsidRPr="00C921FD">
          <w:rPr>
            <w:rStyle w:val="Hyperlink"/>
            <w:noProof/>
          </w:rPr>
          <w:t>1.8.5</w:t>
        </w:r>
        <w:r w:rsidR="00CC4E9E">
          <w:rPr>
            <w:rFonts w:asciiTheme="minorHAnsi" w:eastAsiaTheme="minorEastAsia" w:hAnsiTheme="minorHAnsi" w:cstheme="minorBidi"/>
            <w:i w:val="0"/>
            <w:iCs w:val="0"/>
            <w:noProof/>
            <w:sz w:val="22"/>
            <w:szCs w:val="22"/>
          </w:rPr>
          <w:tab/>
        </w:r>
        <w:r w:rsidR="00CC4E9E" w:rsidRPr="00C921FD">
          <w:rPr>
            <w:rStyle w:val="Hyperlink"/>
            <w:noProof/>
          </w:rPr>
          <w:t>Version 2.0.1</w:t>
        </w:r>
        <w:r w:rsidR="00CC4E9E">
          <w:rPr>
            <w:noProof/>
            <w:webHidden/>
          </w:rPr>
          <w:tab/>
        </w:r>
        <w:r w:rsidR="00CC4E9E">
          <w:rPr>
            <w:noProof/>
            <w:webHidden/>
          </w:rPr>
          <w:fldChar w:fldCharType="begin"/>
        </w:r>
        <w:r w:rsidR="00CC4E9E">
          <w:rPr>
            <w:noProof/>
            <w:webHidden/>
          </w:rPr>
          <w:instrText xml:space="preserve"> PAGEREF _Toc8716431 \h </w:instrText>
        </w:r>
        <w:r w:rsidR="00CC4E9E">
          <w:rPr>
            <w:noProof/>
            <w:webHidden/>
          </w:rPr>
        </w:r>
        <w:r w:rsidR="00CC4E9E">
          <w:rPr>
            <w:noProof/>
            <w:webHidden/>
          </w:rPr>
          <w:fldChar w:fldCharType="separate"/>
        </w:r>
        <w:r w:rsidR="00CC4E9E">
          <w:rPr>
            <w:noProof/>
            <w:webHidden/>
          </w:rPr>
          <w:t>12</w:t>
        </w:r>
        <w:r w:rsidR="00CC4E9E">
          <w:rPr>
            <w:noProof/>
            <w:webHidden/>
          </w:rPr>
          <w:fldChar w:fldCharType="end"/>
        </w:r>
      </w:hyperlink>
    </w:p>
    <w:p w14:paraId="3153E1D6"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32" w:history="1">
        <w:r w:rsidR="00CC4E9E" w:rsidRPr="00C921FD">
          <w:rPr>
            <w:rStyle w:val="Hyperlink"/>
            <w:noProof/>
          </w:rPr>
          <w:t>1.8.6</w:t>
        </w:r>
        <w:r w:rsidR="00CC4E9E">
          <w:rPr>
            <w:rFonts w:asciiTheme="minorHAnsi" w:eastAsiaTheme="minorEastAsia" w:hAnsiTheme="minorHAnsi" w:cstheme="minorBidi"/>
            <w:i w:val="0"/>
            <w:iCs w:val="0"/>
            <w:noProof/>
            <w:sz w:val="22"/>
            <w:szCs w:val="22"/>
          </w:rPr>
          <w:tab/>
        </w:r>
        <w:r w:rsidR="00CC4E9E" w:rsidRPr="00C921FD">
          <w:rPr>
            <w:rStyle w:val="Hyperlink"/>
            <w:noProof/>
          </w:rPr>
          <w:t>Version 1.2</w:t>
        </w:r>
        <w:r w:rsidR="00CC4E9E">
          <w:rPr>
            <w:noProof/>
            <w:webHidden/>
          </w:rPr>
          <w:tab/>
        </w:r>
        <w:r w:rsidR="00CC4E9E">
          <w:rPr>
            <w:noProof/>
            <w:webHidden/>
          </w:rPr>
          <w:fldChar w:fldCharType="begin"/>
        </w:r>
        <w:r w:rsidR="00CC4E9E">
          <w:rPr>
            <w:noProof/>
            <w:webHidden/>
          </w:rPr>
          <w:instrText xml:space="preserve"> PAGEREF _Toc8716432 \h </w:instrText>
        </w:r>
        <w:r w:rsidR="00CC4E9E">
          <w:rPr>
            <w:noProof/>
            <w:webHidden/>
          </w:rPr>
        </w:r>
        <w:r w:rsidR="00CC4E9E">
          <w:rPr>
            <w:noProof/>
            <w:webHidden/>
          </w:rPr>
          <w:fldChar w:fldCharType="separate"/>
        </w:r>
        <w:r w:rsidR="00CC4E9E">
          <w:rPr>
            <w:noProof/>
            <w:webHidden/>
          </w:rPr>
          <w:t>12</w:t>
        </w:r>
        <w:r w:rsidR="00CC4E9E">
          <w:rPr>
            <w:noProof/>
            <w:webHidden/>
          </w:rPr>
          <w:fldChar w:fldCharType="end"/>
        </w:r>
      </w:hyperlink>
    </w:p>
    <w:p w14:paraId="7A0B97F2"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33" w:history="1">
        <w:r w:rsidR="00CC4E9E" w:rsidRPr="00C921FD">
          <w:rPr>
            <w:rStyle w:val="Hyperlink"/>
            <w:noProof/>
          </w:rPr>
          <w:t>1.8.7</w:t>
        </w:r>
        <w:r w:rsidR="00CC4E9E">
          <w:rPr>
            <w:rFonts w:asciiTheme="minorHAnsi" w:eastAsiaTheme="minorEastAsia" w:hAnsiTheme="minorHAnsi" w:cstheme="minorBidi"/>
            <w:i w:val="0"/>
            <w:iCs w:val="0"/>
            <w:noProof/>
            <w:sz w:val="22"/>
            <w:szCs w:val="22"/>
          </w:rPr>
          <w:tab/>
        </w:r>
        <w:r w:rsidR="00CC4E9E" w:rsidRPr="00C921FD">
          <w:rPr>
            <w:rStyle w:val="Hyperlink"/>
            <w:noProof/>
          </w:rPr>
          <w:t>Version 1.1</w:t>
        </w:r>
        <w:r w:rsidR="00CC4E9E">
          <w:rPr>
            <w:noProof/>
            <w:webHidden/>
          </w:rPr>
          <w:tab/>
        </w:r>
        <w:r w:rsidR="00CC4E9E">
          <w:rPr>
            <w:noProof/>
            <w:webHidden/>
          </w:rPr>
          <w:fldChar w:fldCharType="begin"/>
        </w:r>
        <w:r w:rsidR="00CC4E9E">
          <w:rPr>
            <w:noProof/>
            <w:webHidden/>
          </w:rPr>
          <w:instrText xml:space="preserve"> PAGEREF _Toc8716433 \h </w:instrText>
        </w:r>
        <w:r w:rsidR="00CC4E9E">
          <w:rPr>
            <w:noProof/>
            <w:webHidden/>
          </w:rPr>
        </w:r>
        <w:r w:rsidR="00CC4E9E">
          <w:rPr>
            <w:noProof/>
            <w:webHidden/>
          </w:rPr>
          <w:fldChar w:fldCharType="separate"/>
        </w:r>
        <w:r w:rsidR="00CC4E9E">
          <w:rPr>
            <w:noProof/>
            <w:webHidden/>
          </w:rPr>
          <w:t>12</w:t>
        </w:r>
        <w:r w:rsidR="00CC4E9E">
          <w:rPr>
            <w:noProof/>
            <w:webHidden/>
          </w:rPr>
          <w:fldChar w:fldCharType="end"/>
        </w:r>
      </w:hyperlink>
    </w:p>
    <w:p w14:paraId="29D10A83" w14:textId="77777777" w:rsidR="00CC4E9E"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8716434" w:history="1">
        <w:r w:rsidR="00CC4E9E" w:rsidRPr="00C921FD">
          <w:rPr>
            <w:rStyle w:val="Hyperlink"/>
            <w:noProof/>
          </w:rPr>
          <w:t>1.9</w:t>
        </w:r>
        <w:r w:rsidR="00CC4E9E">
          <w:rPr>
            <w:rFonts w:asciiTheme="minorHAnsi" w:eastAsiaTheme="minorEastAsia" w:hAnsiTheme="minorHAnsi" w:cstheme="minorBidi"/>
            <w:noProof/>
            <w:sz w:val="22"/>
            <w:szCs w:val="22"/>
          </w:rPr>
          <w:tab/>
        </w:r>
        <w:r w:rsidR="00CC4E9E" w:rsidRPr="00C921FD">
          <w:rPr>
            <w:rStyle w:val="Hyperlink"/>
            <w:noProof/>
          </w:rPr>
          <w:t>Future Development</w:t>
        </w:r>
        <w:r w:rsidR="00CC4E9E">
          <w:rPr>
            <w:noProof/>
            <w:webHidden/>
          </w:rPr>
          <w:tab/>
        </w:r>
        <w:r w:rsidR="00CC4E9E">
          <w:rPr>
            <w:noProof/>
            <w:webHidden/>
          </w:rPr>
          <w:fldChar w:fldCharType="begin"/>
        </w:r>
        <w:r w:rsidR="00CC4E9E">
          <w:rPr>
            <w:noProof/>
            <w:webHidden/>
          </w:rPr>
          <w:instrText xml:space="preserve"> PAGEREF _Toc8716434 \h </w:instrText>
        </w:r>
        <w:r w:rsidR="00CC4E9E">
          <w:rPr>
            <w:noProof/>
            <w:webHidden/>
          </w:rPr>
        </w:r>
        <w:r w:rsidR="00CC4E9E">
          <w:rPr>
            <w:noProof/>
            <w:webHidden/>
          </w:rPr>
          <w:fldChar w:fldCharType="separate"/>
        </w:r>
        <w:r w:rsidR="00CC4E9E">
          <w:rPr>
            <w:noProof/>
            <w:webHidden/>
          </w:rPr>
          <w:t>12</w:t>
        </w:r>
        <w:r w:rsidR="00CC4E9E">
          <w:rPr>
            <w:noProof/>
            <w:webHidden/>
          </w:rPr>
          <w:fldChar w:fldCharType="end"/>
        </w:r>
      </w:hyperlink>
    </w:p>
    <w:p w14:paraId="538D1722" w14:textId="77777777" w:rsidR="00CC4E9E" w:rsidRDefault="00000000">
      <w:pPr>
        <w:pStyle w:val="TOC2"/>
        <w:tabs>
          <w:tab w:val="left" w:pos="960"/>
          <w:tab w:val="right" w:leader="dot" w:pos="9350"/>
        </w:tabs>
        <w:rPr>
          <w:rFonts w:asciiTheme="minorHAnsi" w:eastAsiaTheme="minorEastAsia" w:hAnsiTheme="minorHAnsi" w:cstheme="minorBidi"/>
          <w:noProof/>
          <w:sz w:val="22"/>
          <w:szCs w:val="22"/>
        </w:rPr>
      </w:pPr>
      <w:hyperlink w:anchor="_Toc8716435" w:history="1">
        <w:r w:rsidR="00CC4E9E" w:rsidRPr="00C921FD">
          <w:rPr>
            <w:rStyle w:val="Hyperlink"/>
            <w:noProof/>
          </w:rPr>
          <w:t>1.10</w:t>
        </w:r>
        <w:r w:rsidR="00CC4E9E">
          <w:rPr>
            <w:rFonts w:asciiTheme="minorHAnsi" w:eastAsiaTheme="minorEastAsia" w:hAnsiTheme="minorHAnsi" w:cstheme="minorBidi"/>
            <w:noProof/>
            <w:sz w:val="22"/>
            <w:szCs w:val="22"/>
          </w:rPr>
          <w:tab/>
        </w:r>
        <w:r w:rsidR="00CC4E9E" w:rsidRPr="00C921FD">
          <w:rPr>
            <w:rStyle w:val="Hyperlink"/>
            <w:noProof/>
          </w:rPr>
          <w:t>References</w:t>
        </w:r>
        <w:r w:rsidR="00CC4E9E">
          <w:rPr>
            <w:noProof/>
            <w:webHidden/>
          </w:rPr>
          <w:tab/>
        </w:r>
        <w:r w:rsidR="00CC4E9E">
          <w:rPr>
            <w:noProof/>
            <w:webHidden/>
          </w:rPr>
          <w:fldChar w:fldCharType="begin"/>
        </w:r>
        <w:r w:rsidR="00CC4E9E">
          <w:rPr>
            <w:noProof/>
            <w:webHidden/>
          </w:rPr>
          <w:instrText xml:space="preserve"> PAGEREF _Toc8716435 \h </w:instrText>
        </w:r>
        <w:r w:rsidR="00CC4E9E">
          <w:rPr>
            <w:noProof/>
            <w:webHidden/>
          </w:rPr>
        </w:r>
        <w:r w:rsidR="00CC4E9E">
          <w:rPr>
            <w:noProof/>
            <w:webHidden/>
          </w:rPr>
          <w:fldChar w:fldCharType="separate"/>
        </w:r>
        <w:r w:rsidR="00CC4E9E">
          <w:rPr>
            <w:noProof/>
            <w:webHidden/>
          </w:rPr>
          <w:t>13</w:t>
        </w:r>
        <w:r w:rsidR="00CC4E9E">
          <w:rPr>
            <w:noProof/>
            <w:webHidden/>
          </w:rPr>
          <w:fldChar w:fldCharType="end"/>
        </w:r>
      </w:hyperlink>
    </w:p>
    <w:p w14:paraId="66BD617E" w14:textId="77777777" w:rsidR="00CC4E9E" w:rsidRDefault="00000000">
      <w:pPr>
        <w:pStyle w:val="TOC2"/>
        <w:tabs>
          <w:tab w:val="left" w:pos="960"/>
          <w:tab w:val="right" w:leader="dot" w:pos="9350"/>
        </w:tabs>
        <w:rPr>
          <w:rFonts w:asciiTheme="minorHAnsi" w:eastAsiaTheme="minorEastAsia" w:hAnsiTheme="minorHAnsi" w:cstheme="minorBidi"/>
          <w:noProof/>
          <w:sz w:val="22"/>
          <w:szCs w:val="22"/>
        </w:rPr>
      </w:pPr>
      <w:hyperlink w:anchor="_Toc8716436" w:history="1">
        <w:r w:rsidR="00CC4E9E" w:rsidRPr="00C921FD">
          <w:rPr>
            <w:rStyle w:val="Hyperlink"/>
            <w:noProof/>
          </w:rPr>
          <w:t>1.11</w:t>
        </w:r>
        <w:r w:rsidR="00CC4E9E">
          <w:rPr>
            <w:rFonts w:asciiTheme="minorHAnsi" w:eastAsiaTheme="minorEastAsia" w:hAnsiTheme="minorHAnsi" w:cstheme="minorBidi"/>
            <w:noProof/>
            <w:sz w:val="22"/>
            <w:szCs w:val="22"/>
          </w:rPr>
          <w:tab/>
        </w:r>
        <w:r w:rsidR="00CC4E9E" w:rsidRPr="00C921FD">
          <w:rPr>
            <w:rStyle w:val="Hyperlink"/>
            <w:noProof/>
          </w:rPr>
          <w:t>Acknowledgements</w:t>
        </w:r>
        <w:r w:rsidR="00CC4E9E">
          <w:rPr>
            <w:noProof/>
            <w:webHidden/>
          </w:rPr>
          <w:tab/>
        </w:r>
        <w:r w:rsidR="00CC4E9E">
          <w:rPr>
            <w:noProof/>
            <w:webHidden/>
          </w:rPr>
          <w:fldChar w:fldCharType="begin"/>
        </w:r>
        <w:r w:rsidR="00CC4E9E">
          <w:rPr>
            <w:noProof/>
            <w:webHidden/>
          </w:rPr>
          <w:instrText xml:space="preserve"> PAGEREF _Toc8716436 \h </w:instrText>
        </w:r>
        <w:r w:rsidR="00CC4E9E">
          <w:rPr>
            <w:noProof/>
            <w:webHidden/>
          </w:rPr>
        </w:r>
        <w:r w:rsidR="00CC4E9E">
          <w:rPr>
            <w:noProof/>
            <w:webHidden/>
          </w:rPr>
          <w:fldChar w:fldCharType="separate"/>
        </w:r>
        <w:r w:rsidR="00CC4E9E">
          <w:rPr>
            <w:noProof/>
            <w:webHidden/>
          </w:rPr>
          <w:t>13</w:t>
        </w:r>
        <w:r w:rsidR="00CC4E9E">
          <w:rPr>
            <w:noProof/>
            <w:webHidden/>
          </w:rPr>
          <w:fldChar w:fldCharType="end"/>
        </w:r>
      </w:hyperlink>
    </w:p>
    <w:p w14:paraId="0A521F6E" w14:textId="77777777" w:rsidR="00CC4E9E" w:rsidRDefault="00000000">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8716437" w:history="1">
        <w:r w:rsidR="00CC4E9E" w:rsidRPr="00C921FD">
          <w:rPr>
            <w:rStyle w:val="Hyperlink"/>
            <w:noProof/>
          </w:rPr>
          <w:t>2</w:t>
        </w:r>
        <w:r w:rsidR="00CC4E9E">
          <w:rPr>
            <w:rFonts w:asciiTheme="minorHAnsi" w:eastAsiaTheme="minorEastAsia" w:hAnsiTheme="minorHAnsi" w:cstheme="minorBidi"/>
            <w:b w:val="0"/>
            <w:bCs w:val="0"/>
            <w:caps w:val="0"/>
            <w:noProof/>
            <w:sz w:val="22"/>
            <w:szCs w:val="22"/>
          </w:rPr>
          <w:tab/>
        </w:r>
        <w:r w:rsidR="00CC4E9E" w:rsidRPr="00C921FD">
          <w:rPr>
            <w:rStyle w:val="Hyperlink"/>
            <w:noProof/>
          </w:rPr>
          <w:t>Input Files</w:t>
        </w:r>
        <w:r w:rsidR="00CC4E9E">
          <w:rPr>
            <w:noProof/>
            <w:webHidden/>
          </w:rPr>
          <w:tab/>
        </w:r>
        <w:r w:rsidR="00CC4E9E">
          <w:rPr>
            <w:noProof/>
            <w:webHidden/>
          </w:rPr>
          <w:fldChar w:fldCharType="begin"/>
        </w:r>
        <w:r w:rsidR="00CC4E9E">
          <w:rPr>
            <w:noProof/>
            <w:webHidden/>
          </w:rPr>
          <w:instrText xml:space="preserve"> PAGEREF _Toc8716437 \h </w:instrText>
        </w:r>
        <w:r w:rsidR="00CC4E9E">
          <w:rPr>
            <w:noProof/>
            <w:webHidden/>
          </w:rPr>
        </w:r>
        <w:r w:rsidR="00CC4E9E">
          <w:rPr>
            <w:noProof/>
            <w:webHidden/>
          </w:rPr>
          <w:fldChar w:fldCharType="separate"/>
        </w:r>
        <w:r w:rsidR="00CC4E9E">
          <w:rPr>
            <w:noProof/>
            <w:webHidden/>
          </w:rPr>
          <w:t>14</w:t>
        </w:r>
        <w:r w:rsidR="00CC4E9E">
          <w:rPr>
            <w:noProof/>
            <w:webHidden/>
          </w:rPr>
          <w:fldChar w:fldCharType="end"/>
        </w:r>
      </w:hyperlink>
    </w:p>
    <w:p w14:paraId="0B8C6DB8" w14:textId="77777777" w:rsidR="00CC4E9E"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8716438" w:history="1">
        <w:r w:rsidR="00CC4E9E" w:rsidRPr="00C921FD">
          <w:rPr>
            <w:rStyle w:val="Hyperlink"/>
            <w:noProof/>
          </w:rPr>
          <w:t>2.1</w:t>
        </w:r>
        <w:r w:rsidR="00CC4E9E">
          <w:rPr>
            <w:rFonts w:asciiTheme="minorHAnsi" w:eastAsiaTheme="minorEastAsia" w:hAnsiTheme="minorHAnsi" w:cstheme="minorBidi"/>
            <w:noProof/>
            <w:sz w:val="22"/>
            <w:szCs w:val="22"/>
          </w:rPr>
          <w:tab/>
        </w:r>
        <w:r w:rsidR="00CC4E9E" w:rsidRPr="00C921FD">
          <w:rPr>
            <w:rStyle w:val="Hyperlink"/>
            <w:noProof/>
          </w:rPr>
          <w:t>Input File Rules</w:t>
        </w:r>
        <w:r w:rsidR="00CC4E9E">
          <w:rPr>
            <w:noProof/>
            <w:webHidden/>
          </w:rPr>
          <w:tab/>
        </w:r>
        <w:r w:rsidR="00CC4E9E">
          <w:rPr>
            <w:noProof/>
            <w:webHidden/>
          </w:rPr>
          <w:fldChar w:fldCharType="begin"/>
        </w:r>
        <w:r w:rsidR="00CC4E9E">
          <w:rPr>
            <w:noProof/>
            <w:webHidden/>
          </w:rPr>
          <w:instrText xml:space="preserve"> PAGEREF _Toc8716438 \h </w:instrText>
        </w:r>
        <w:r w:rsidR="00CC4E9E">
          <w:rPr>
            <w:noProof/>
            <w:webHidden/>
          </w:rPr>
        </w:r>
        <w:r w:rsidR="00CC4E9E">
          <w:rPr>
            <w:noProof/>
            <w:webHidden/>
          </w:rPr>
          <w:fldChar w:fldCharType="separate"/>
        </w:r>
        <w:r w:rsidR="00CC4E9E">
          <w:rPr>
            <w:noProof/>
            <w:webHidden/>
          </w:rPr>
          <w:t>14</w:t>
        </w:r>
        <w:r w:rsidR="00CC4E9E">
          <w:rPr>
            <w:noProof/>
            <w:webHidden/>
          </w:rPr>
          <w:fldChar w:fldCharType="end"/>
        </w:r>
      </w:hyperlink>
    </w:p>
    <w:p w14:paraId="2559EC82" w14:textId="77777777" w:rsidR="00CC4E9E"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8716439" w:history="1">
        <w:r w:rsidR="00CC4E9E" w:rsidRPr="00C921FD">
          <w:rPr>
            <w:rStyle w:val="Hyperlink"/>
            <w:noProof/>
          </w:rPr>
          <w:t>2.2</w:t>
        </w:r>
        <w:r w:rsidR="00CC4E9E">
          <w:rPr>
            <w:rFonts w:asciiTheme="minorHAnsi" w:eastAsiaTheme="minorEastAsia" w:hAnsiTheme="minorHAnsi" w:cstheme="minorBidi"/>
            <w:noProof/>
            <w:sz w:val="22"/>
            <w:szCs w:val="22"/>
          </w:rPr>
          <w:tab/>
        </w:r>
        <w:r w:rsidR="00CC4E9E" w:rsidRPr="00C921FD">
          <w:rPr>
            <w:rStyle w:val="Hyperlink"/>
            <w:noProof/>
          </w:rPr>
          <w:t>Input File Parameters</w:t>
        </w:r>
        <w:r w:rsidR="00CC4E9E">
          <w:rPr>
            <w:noProof/>
            <w:webHidden/>
          </w:rPr>
          <w:tab/>
        </w:r>
        <w:r w:rsidR="00CC4E9E">
          <w:rPr>
            <w:noProof/>
            <w:webHidden/>
          </w:rPr>
          <w:fldChar w:fldCharType="begin"/>
        </w:r>
        <w:r w:rsidR="00CC4E9E">
          <w:rPr>
            <w:noProof/>
            <w:webHidden/>
          </w:rPr>
          <w:instrText xml:space="preserve"> PAGEREF _Toc8716439 \h </w:instrText>
        </w:r>
        <w:r w:rsidR="00CC4E9E">
          <w:rPr>
            <w:noProof/>
            <w:webHidden/>
          </w:rPr>
        </w:r>
        <w:r w:rsidR="00CC4E9E">
          <w:rPr>
            <w:noProof/>
            <w:webHidden/>
          </w:rPr>
          <w:fldChar w:fldCharType="separate"/>
        </w:r>
        <w:r w:rsidR="00CC4E9E">
          <w:rPr>
            <w:noProof/>
            <w:webHidden/>
          </w:rPr>
          <w:t>14</w:t>
        </w:r>
        <w:r w:rsidR="00CC4E9E">
          <w:rPr>
            <w:noProof/>
            <w:webHidden/>
          </w:rPr>
          <w:fldChar w:fldCharType="end"/>
        </w:r>
      </w:hyperlink>
    </w:p>
    <w:p w14:paraId="05D307B4"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40" w:history="1">
        <w:r w:rsidR="00CC4E9E" w:rsidRPr="00C921FD">
          <w:rPr>
            <w:rStyle w:val="Hyperlink"/>
            <w:noProof/>
          </w:rPr>
          <w:t>2.2.1</w:t>
        </w:r>
        <w:r w:rsidR="00CC4E9E">
          <w:rPr>
            <w:rFonts w:asciiTheme="minorHAnsi" w:eastAsiaTheme="minorEastAsia" w:hAnsiTheme="minorHAnsi" w:cstheme="minorBidi"/>
            <w:i w:val="0"/>
            <w:iCs w:val="0"/>
            <w:noProof/>
            <w:sz w:val="22"/>
            <w:szCs w:val="22"/>
          </w:rPr>
          <w:tab/>
        </w:r>
        <w:r w:rsidR="00CC4E9E" w:rsidRPr="00C921FD">
          <w:rPr>
            <w:rStyle w:val="Hyperlink"/>
            <w:noProof/>
          </w:rPr>
          <w:t>Extension title, time step</w:t>
        </w:r>
        <w:r w:rsidR="00CC4E9E">
          <w:rPr>
            <w:noProof/>
            <w:webHidden/>
          </w:rPr>
          <w:tab/>
        </w:r>
        <w:r w:rsidR="00CC4E9E">
          <w:rPr>
            <w:noProof/>
            <w:webHidden/>
          </w:rPr>
          <w:fldChar w:fldCharType="begin"/>
        </w:r>
        <w:r w:rsidR="00CC4E9E">
          <w:rPr>
            <w:noProof/>
            <w:webHidden/>
          </w:rPr>
          <w:instrText xml:space="preserve"> PAGEREF _Toc8716440 \h </w:instrText>
        </w:r>
        <w:r w:rsidR="00CC4E9E">
          <w:rPr>
            <w:noProof/>
            <w:webHidden/>
          </w:rPr>
        </w:r>
        <w:r w:rsidR="00CC4E9E">
          <w:rPr>
            <w:noProof/>
            <w:webHidden/>
          </w:rPr>
          <w:fldChar w:fldCharType="separate"/>
        </w:r>
        <w:r w:rsidR="00CC4E9E">
          <w:rPr>
            <w:noProof/>
            <w:webHidden/>
          </w:rPr>
          <w:t>14</w:t>
        </w:r>
        <w:r w:rsidR="00CC4E9E">
          <w:rPr>
            <w:noProof/>
            <w:webHidden/>
          </w:rPr>
          <w:fldChar w:fldCharType="end"/>
        </w:r>
      </w:hyperlink>
    </w:p>
    <w:p w14:paraId="0BDB3B04"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41" w:history="1">
        <w:r w:rsidR="00CC4E9E" w:rsidRPr="00C921FD">
          <w:rPr>
            <w:rStyle w:val="Hyperlink"/>
            <w:noProof/>
          </w:rPr>
          <w:t>2.2.2</w:t>
        </w:r>
        <w:r w:rsidR="00CC4E9E">
          <w:rPr>
            <w:rFonts w:asciiTheme="minorHAnsi" w:eastAsiaTheme="minorEastAsia" w:hAnsiTheme="minorHAnsi" w:cstheme="minorBidi"/>
            <w:i w:val="0"/>
            <w:iCs w:val="0"/>
            <w:noProof/>
            <w:sz w:val="22"/>
            <w:szCs w:val="22"/>
          </w:rPr>
          <w:tab/>
        </w:r>
        <w:r w:rsidR="00CC4E9E" w:rsidRPr="00C921FD">
          <w:rPr>
            <w:rStyle w:val="Hyperlink"/>
            <w:noProof/>
          </w:rPr>
          <w:t>Output map names</w:t>
        </w:r>
        <w:r w:rsidR="00CC4E9E">
          <w:rPr>
            <w:noProof/>
            <w:webHidden/>
          </w:rPr>
          <w:tab/>
        </w:r>
        <w:r w:rsidR="00CC4E9E">
          <w:rPr>
            <w:noProof/>
            <w:webHidden/>
          </w:rPr>
          <w:fldChar w:fldCharType="begin"/>
        </w:r>
        <w:r w:rsidR="00CC4E9E">
          <w:rPr>
            <w:noProof/>
            <w:webHidden/>
          </w:rPr>
          <w:instrText xml:space="preserve"> PAGEREF _Toc8716441 \h </w:instrText>
        </w:r>
        <w:r w:rsidR="00CC4E9E">
          <w:rPr>
            <w:noProof/>
            <w:webHidden/>
          </w:rPr>
        </w:r>
        <w:r w:rsidR="00CC4E9E">
          <w:rPr>
            <w:noProof/>
            <w:webHidden/>
          </w:rPr>
          <w:fldChar w:fldCharType="separate"/>
        </w:r>
        <w:r w:rsidR="00CC4E9E">
          <w:rPr>
            <w:noProof/>
            <w:webHidden/>
          </w:rPr>
          <w:t>14</w:t>
        </w:r>
        <w:r w:rsidR="00CC4E9E">
          <w:rPr>
            <w:noProof/>
            <w:webHidden/>
          </w:rPr>
          <w:fldChar w:fldCharType="end"/>
        </w:r>
      </w:hyperlink>
    </w:p>
    <w:p w14:paraId="7473CBE3"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42" w:history="1">
        <w:r w:rsidR="00CC4E9E" w:rsidRPr="00C921FD">
          <w:rPr>
            <w:rStyle w:val="Hyperlink"/>
            <w:noProof/>
          </w:rPr>
          <w:t>2.2.3</w:t>
        </w:r>
        <w:r w:rsidR="00CC4E9E">
          <w:rPr>
            <w:rFonts w:asciiTheme="minorHAnsi" w:eastAsiaTheme="minorEastAsia" w:hAnsiTheme="minorHAnsi" w:cstheme="minorBidi"/>
            <w:i w:val="0"/>
            <w:iCs w:val="0"/>
            <w:noProof/>
            <w:sz w:val="22"/>
            <w:szCs w:val="22"/>
          </w:rPr>
          <w:tab/>
        </w:r>
        <w:r w:rsidR="00CC4E9E" w:rsidRPr="00C921FD">
          <w:rPr>
            <w:rStyle w:val="Hyperlink"/>
            <w:noProof/>
          </w:rPr>
          <w:t>SRD map names (Optional)</w:t>
        </w:r>
        <w:r w:rsidR="00CC4E9E">
          <w:rPr>
            <w:noProof/>
            <w:webHidden/>
          </w:rPr>
          <w:tab/>
        </w:r>
        <w:r w:rsidR="00CC4E9E">
          <w:rPr>
            <w:noProof/>
            <w:webHidden/>
          </w:rPr>
          <w:fldChar w:fldCharType="begin"/>
        </w:r>
        <w:r w:rsidR="00CC4E9E">
          <w:rPr>
            <w:noProof/>
            <w:webHidden/>
          </w:rPr>
          <w:instrText xml:space="preserve"> PAGEREF _Toc8716442 \h </w:instrText>
        </w:r>
        <w:r w:rsidR="00CC4E9E">
          <w:rPr>
            <w:noProof/>
            <w:webHidden/>
          </w:rPr>
        </w:r>
        <w:r w:rsidR="00CC4E9E">
          <w:rPr>
            <w:noProof/>
            <w:webHidden/>
          </w:rPr>
          <w:fldChar w:fldCharType="separate"/>
        </w:r>
        <w:r w:rsidR="00CC4E9E">
          <w:rPr>
            <w:noProof/>
            <w:webHidden/>
          </w:rPr>
          <w:t>14</w:t>
        </w:r>
        <w:r w:rsidR="00CC4E9E">
          <w:rPr>
            <w:noProof/>
            <w:webHidden/>
          </w:rPr>
          <w:fldChar w:fldCharType="end"/>
        </w:r>
      </w:hyperlink>
    </w:p>
    <w:p w14:paraId="1961AF97"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43" w:history="1">
        <w:r w:rsidR="00CC4E9E" w:rsidRPr="00C921FD">
          <w:rPr>
            <w:rStyle w:val="Hyperlink"/>
            <w:noProof/>
          </w:rPr>
          <w:t>2.2.4</w:t>
        </w:r>
        <w:r w:rsidR="00CC4E9E">
          <w:rPr>
            <w:rFonts w:asciiTheme="minorHAnsi" w:eastAsiaTheme="minorEastAsia" w:hAnsiTheme="minorHAnsi" w:cstheme="minorBidi"/>
            <w:i w:val="0"/>
            <w:iCs w:val="0"/>
            <w:noProof/>
            <w:sz w:val="22"/>
            <w:szCs w:val="22"/>
          </w:rPr>
          <w:tab/>
        </w:r>
        <w:r w:rsidR="00CC4E9E" w:rsidRPr="00C921FD">
          <w:rPr>
            <w:rStyle w:val="Hyperlink"/>
            <w:noProof/>
          </w:rPr>
          <w:t>NRD map names (Optional)</w:t>
        </w:r>
        <w:r w:rsidR="00CC4E9E">
          <w:rPr>
            <w:noProof/>
            <w:webHidden/>
          </w:rPr>
          <w:tab/>
        </w:r>
        <w:r w:rsidR="00CC4E9E">
          <w:rPr>
            <w:noProof/>
            <w:webHidden/>
          </w:rPr>
          <w:fldChar w:fldCharType="begin"/>
        </w:r>
        <w:r w:rsidR="00CC4E9E">
          <w:rPr>
            <w:noProof/>
            <w:webHidden/>
          </w:rPr>
          <w:instrText xml:space="preserve"> PAGEREF _Toc8716443 \h </w:instrText>
        </w:r>
        <w:r w:rsidR="00CC4E9E">
          <w:rPr>
            <w:noProof/>
            <w:webHidden/>
          </w:rPr>
        </w:r>
        <w:r w:rsidR="00CC4E9E">
          <w:rPr>
            <w:noProof/>
            <w:webHidden/>
          </w:rPr>
          <w:fldChar w:fldCharType="separate"/>
        </w:r>
        <w:r w:rsidR="00CC4E9E">
          <w:rPr>
            <w:noProof/>
            <w:webHidden/>
          </w:rPr>
          <w:t>14</w:t>
        </w:r>
        <w:r w:rsidR="00CC4E9E">
          <w:rPr>
            <w:noProof/>
            <w:webHidden/>
          </w:rPr>
          <w:fldChar w:fldCharType="end"/>
        </w:r>
      </w:hyperlink>
    </w:p>
    <w:p w14:paraId="5399EB87"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44" w:history="1">
        <w:r w:rsidR="00CC4E9E" w:rsidRPr="00C921FD">
          <w:rPr>
            <w:rStyle w:val="Hyperlink"/>
            <w:noProof/>
          </w:rPr>
          <w:t>2.2.5</w:t>
        </w:r>
        <w:r w:rsidR="00CC4E9E">
          <w:rPr>
            <w:rFonts w:asciiTheme="minorHAnsi" w:eastAsiaTheme="minorEastAsia" w:hAnsiTheme="minorHAnsi" w:cstheme="minorBidi"/>
            <w:i w:val="0"/>
            <w:iCs w:val="0"/>
            <w:noProof/>
            <w:sz w:val="22"/>
            <w:szCs w:val="22"/>
          </w:rPr>
          <w:tab/>
        </w:r>
        <w:r w:rsidR="00CC4E9E" w:rsidRPr="00C921FD">
          <w:rPr>
            <w:rStyle w:val="Hyperlink"/>
            <w:noProof/>
          </w:rPr>
          <w:t>Biological disturbance probability (BDP) map names (Optional)</w:t>
        </w:r>
        <w:r w:rsidR="00CC4E9E">
          <w:rPr>
            <w:noProof/>
            <w:webHidden/>
          </w:rPr>
          <w:tab/>
        </w:r>
        <w:r w:rsidR="00CC4E9E">
          <w:rPr>
            <w:noProof/>
            <w:webHidden/>
          </w:rPr>
          <w:fldChar w:fldCharType="begin"/>
        </w:r>
        <w:r w:rsidR="00CC4E9E">
          <w:rPr>
            <w:noProof/>
            <w:webHidden/>
          </w:rPr>
          <w:instrText xml:space="preserve"> PAGEREF _Toc8716444 \h </w:instrText>
        </w:r>
        <w:r w:rsidR="00CC4E9E">
          <w:rPr>
            <w:noProof/>
            <w:webHidden/>
          </w:rPr>
        </w:r>
        <w:r w:rsidR="00CC4E9E">
          <w:rPr>
            <w:noProof/>
            <w:webHidden/>
          </w:rPr>
          <w:fldChar w:fldCharType="separate"/>
        </w:r>
        <w:r w:rsidR="00CC4E9E">
          <w:rPr>
            <w:noProof/>
            <w:webHidden/>
          </w:rPr>
          <w:t>15</w:t>
        </w:r>
        <w:r w:rsidR="00CC4E9E">
          <w:rPr>
            <w:noProof/>
            <w:webHidden/>
          </w:rPr>
          <w:fldChar w:fldCharType="end"/>
        </w:r>
      </w:hyperlink>
    </w:p>
    <w:p w14:paraId="52ED724F"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45" w:history="1">
        <w:r w:rsidR="00CC4E9E" w:rsidRPr="00C921FD">
          <w:rPr>
            <w:rStyle w:val="Hyperlink"/>
            <w:noProof/>
          </w:rPr>
          <w:t>2.2.6</w:t>
        </w:r>
        <w:r w:rsidR="00CC4E9E">
          <w:rPr>
            <w:rFonts w:asciiTheme="minorHAnsi" w:eastAsiaTheme="minorEastAsia" w:hAnsiTheme="minorHAnsi" w:cstheme="minorBidi"/>
            <w:i w:val="0"/>
            <w:iCs w:val="0"/>
            <w:noProof/>
            <w:sz w:val="22"/>
            <w:szCs w:val="22"/>
          </w:rPr>
          <w:tab/>
        </w:r>
        <w:r w:rsidR="00CC4E9E" w:rsidRPr="00C921FD">
          <w:rPr>
            <w:rStyle w:val="Hyperlink"/>
            <w:noProof/>
          </w:rPr>
          <w:t>Log file</w:t>
        </w:r>
        <w:r w:rsidR="00CC4E9E">
          <w:rPr>
            <w:noProof/>
            <w:webHidden/>
          </w:rPr>
          <w:tab/>
        </w:r>
        <w:r w:rsidR="00CC4E9E">
          <w:rPr>
            <w:noProof/>
            <w:webHidden/>
          </w:rPr>
          <w:fldChar w:fldCharType="begin"/>
        </w:r>
        <w:r w:rsidR="00CC4E9E">
          <w:rPr>
            <w:noProof/>
            <w:webHidden/>
          </w:rPr>
          <w:instrText xml:space="preserve"> PAGEREF _Toc8716445 \h </w:instrText>
        </w:r>
        <w:r w:rsidR="00CC4E9E">
          <w:rPr>
            <w:noProof/>
            <w:webHidden/>
          </w:rPr>
        </w:r>
        <w:r w:rsidR="00CC4E9E">
          <w:rPr>
            <w:noProof/>
            <w:webHidden/>
          </w:rPr>
          <w:fldChar w:fldCharType="separate"/>
        </w:r>
        <w:r w:rsidR="00CC4E9E">
          <w:rPr>
            <w:noProof/>
            <w:webHidden/>
          </w:rPr>
          <w:t>15</w:t>
        </w:r>
        <w:r w:rsidR="00CC4E9E">
          <w:rPr>
            <w:noProof/>
            <w:webHidden/>
          </w:rPr>
          <w:fldChar w:fldCharType="end"/>
        </w:r>
      </w:hyperlink>
    </w:p>
    <w:p w14:paraId="7A47197C"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46" w:history="1">
        <w:r w:rsidR="00CC4E9E" w:rsidRPr="00C921FD">
          <w:rPr>
            <w:rStyle w:val="Hyperlink"/>
            <w:noProof/>
          </w:rPr>
          <w:t>2.2.7</w:t>
        </w:r>
        <w:r w:rsidR="00CC4E9E">
          <w:rPr>
            <w:rFonts w:asciiTheme="minorHAnsi" w:eastAsiaTheme="minorEastAsia" w:hAnsiTheme="minorHAnsi" w:cstheme="minorBidi"/>
            <w:i w:val="0"/>
            <w:iCs w:val="0"/>
            <w:noProof/>
            <w:sz w:val="22"/>
            <w:szCs w:val="22"/>
          </w:rPr>
          <w:tab/>
        </w:r>
        <w:r w:rsidR="00CC4E9E" w:rsidRPr="00C921FD">
          <w:rPr>
            <w:rStyle w:val="Hyperlink"/>
            <w:noProof/>
          </w:rPr>
          <w:t>BDA entries</w:t>
        </w:r>
        <w:r w:rsidR="00CC4E9E">
          <w:rPr>
            <w:noProof/>
            <w:webHidden/>
          </w:rPr>
          <w:tab/>
        </w:r>
        <w:r w:rsidR="00CC4E9E">
          <w:rPr>
            <w:noProof/>
            <w:webHidden/>
          </w:rPr>
          <w:fldChar w:fldCharType="begin"/>
        </w:r>
        <w:r w:rsidR="00CC4E9E">
          <w:rPr>
            <w:noProof/>
            <w:webHidden/>
          </w:rPr>
          <w:instrText xml:space="preserve"> PAGEREF _Toc8716446 \h </w:instrText>
        </w:r>
        <w:r w:rsidR="00CC4E9E">
          <w:rPr>
            <w:noProof/>
            <w:webHidden/>
          </w:rPr>
        </w:r>
        <w:r w:rsidR="00CC4E9E">
          <w:rPr>
            <w:noProof/>
            <w:webHidden/>
          </w:rPr>
          <w:fldChar w:fldCharType="separate"/>
        </w:r>
        <w:r w:rsidR="00CC4E9E">
          <w:rPr>
            <w:noProof/>
            <w:webHidden/>
          </w:rPr>
          <w:t>15</w:t>
        </w:r>
        <w:r w:rsidR="00CC4E9E">
          <w:rPr>
            <w:noProof/>
            <w:webHidden/>
          </w:rPr>
          <w:fldChar w:fldCharType="end"/>
        </w:r>
      </w:hyperlink>
    </w:p>
    <w:p w14:paraId="14A9B39E" w14:textId="77777777" w:rsidR="00CC4E9E"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8716447" w:history="1">
        <w:r w:rsidR="00CC4E9E" w:rsidRPr="00C921FD">
          <w:rPr>
            <w:rStyle w:val="Hyperlink"/>
            <w:noProof/>
          </w:rPr>
          <w:t>2.3</w:t>
        </w:r>
        <w:r w:rsidR="00CC4E9E">
          <w:rPr>
            <w:rFonts w:asciiTheme="minorHAnsi" w:eastAsiaTheme="minorEastAsia" w:hAnsiTheme="minorHAnsi" w:cstheme="minorBidi"/>
            <w:noProof/>
            <w:sz w:val="22"/>
            <w:szCs w:val="22"/>
          </w:rPr>
          <w:tab/>
        </w:r>
        <w:r w:rsidR="00CC4E9E" w:rsidRPr="00C921FD">
          <w:rPr>
            <w:rStyle w:val="Hyperlink"/>
            <w:noProof/>
          </w:rPr>
          <w:t>Individual BDA Parameter Files</w:t>
        </w:r>
        <w:r w:rsidR="00CC4E9E">
          <w:rPr>
            <w:noProof/>
            <w:webHidden/>
          </w:rPr>
          <w:tab/>
        </w:r>
        <w:r w:rsidR="00CC4E9E">
          <w:rPr>
            <w:noProof/>
            <w:webHidden/>
          </w:rPr>
          <w:fldChar w:fldCharType="begin"/>
        </w:r>
        <w:r w:rsidR="00CC4E9E">
          <w:rPr>
            <w:noProof/>
            <w:webHidden/>
          </w:rPr>
          <w:instrText xml:space="preserve"> PAGEREF _Toc8716447 \h </w:instrText>
        </w:r>
        <w:r w:rsidR="00CC4E9E">
          <w:rPr>
            <w:noProof/>
            <w:webHidden/>
          </w:rPr>
        </w:r>
        <w:r w:rsidR="00CC4E9E">
          <w:rPr>
            <w:noProof/>
            <w:webHidden/>
          </w:rPr>
          <w:fldChar w:fldCharType="separate"/>
        </w:r>
        <w:r w:rsidR="00CC4E9E">
          <w:rPr>
            <w:noProof/>
            <w:webHidden/>
          </w:rPr>
          <w:t>15</w:t>
        </w:r>
        <w:r w:rsidR="00CC4E9E">
          <w:rPr>
            <w:noProof/>
            <w:webHidden/>
          </w:rPr>
          <w:fldChar w:fldCharType="end"/>
        </w:r>
      </w:hyperlink>
    </w:p>
    <w:p w14:paraId="4D5C7AC1"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48" w:history="1">
        <w:r w:rsidR="00CC4E9E" w:rsidRPr="00C921FD">
          <w:rPr>
            <w:rStyle w:val="Hyperlink"/>
            <w:noProof/>
          </w:rPr>
          <w:t>2.3.1</w:t>
        </w:r>
        <w:r w:rsidR="00CC4E9E">
          <w:rPr>
            <w:rFonts w:asciiTheme="minorHAnsi" w:eastAsiaTheme="minorEastAsia" w:hAnsiTheme="minorHAnsi" w:cstheme="minorBidi"/>
            <w:i w:val="0"/>
            <w:iCs w:val="0"/>
            <w:noProof/>
            <w:sz w:val="22"/>
            <w:szCs w:val="22"/>
          </w:rPr>
          <w:tab/>
        </w:r>
        <w:r w:rsidR="00CC4E9E" w:rsidRPr="00C921FD">
          <w:rPr>
            <w:rStyle w:val="Hyperlink"/>
            <w:noProof/>
          </w:rPr>
          <w:t>Start and end years (Optional)</w:t>
        </w:r>
        <w:r w:rsidR="00CC4E9E">
          <w:rPr>
            <w:noProof/>
            <w:webHidden/>
          </w:rPr>
          <w:tab/>
        </w:r>
        <w:r w:rsidR="00CC4E9E">
          <w:rPr>
            <w:noProof/>
            <w:webHidden/>
          </w:rPr>
          <w:fldChar w:fldCharType="begin"/>
        </w:r>
        <w:r w:rsidR="00CC4E9E">
          <w:rPr>
            <w:noProof/>
            <w:webHidden/>
          </w:rPr>
          <w:instrText xml:space="preserve"> PAGEREF _Toc8716448 \h </w:instrText>
        </w:r>
        <w:r w:rsidR="00CC4E9E">
          <w:rPr>
            <w:noProof/>
            <w:webHidden/>
          </w:rPr>
        </w:r>
        <w:r w:rsidR="00CC4E9E">
          <w:rPr>
            <w:noProof/>
            <w:webHidden/>
          </w:rPr>
          <w:fldChar w:fldCharType="separate"/>
        </w:r>
        <w:r w:rsidR="00CC4E9E">
          <w:rPr>
            <w:noProof/>
            <w:webHidden/>
          </w:rPr>
          <w:t>16</w:t>
        </w:r>
        <w:r w:rsidR="00CC4E9E">
          <w:rPr>
            <w:noProof/>
            <w:webHidden/>
          </w:rPr>
          <w:fldChar w:fldCharType="end"/>
        </w:r>
      </w:hyperlink>
    </w:p>
    <w:p w14:paraId="6FDE2D74"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49" w:history="1">
        <w:r w:rsidR="00CC4E9E" w:rsidRPr="00C921FD">
          <w:rPr>
            <w:rStyle w:val="Hyperlink"/>
            <w:noProof/>
          </w:rPr>
          <w:t>2.3.2</w:t>
        </w:r>
        <w:r w:rsidR="00CC4E9E">
          <w:rPr>
            <w:rFonts w:asciiTheme="minorHAnsi" w:eastAsiaTheme="minorEastAsia" w:hAnsiTheme="minorHAnsi" w:cstheme="minorBidi"/>
            <w:i w:val="0"/>
            <w:iCs w:val="0"/>
            <w:noProof/>
            <w:sz w:val="22"/>
            <w:szCs w:val="22"/>
          </w:rPr>
          <w:tab/>
        </w:r>
        <w:r w:rsidR="00CC4E9E" w:rsidRPr="00C921FD">
          <w:rPr>
            <w:rStyle w:val="Hyperlink"/>
            <w:noProof/>
          </w:rPr>
          <w:t>Regional Outbreak Status parameters</w:t>
        </w:r>
        <w:r w:rsidR="00CC4E9E">
          <w:rPr>
            <w:noProof/>
            <w:webHidden/>
          </w:rPr>
          <w:tab/>
        </w:r>
        <w:r w:rsidR="00CC4E9E">
          <w:rPr>
            <w:noProof/>
            <w:webHidden/>
          </w:rPr>
          <w:fldChar w:fldCharType="begin"/>
        </w:r>
        <w:r w:rsidR="00CC4E9E">
          <w:rPr>
            <w:noProof/>
            <w:webHidden/>
          </w:rPr>
          <w:instrText xml:space="preserve"> PAGEREF _Toc8716449 \h </w:instrText>
        </w:r>
        <w:r w:rsidR="00CC4E9E">
          <w:rPr>
            <w:noProof/>
            <w:webHidden/>
          </w:rPr>
        </w:r>
        <w:r w:rsidR="00CC4E9E">
          <w:rPr>
            <w:noProof/>
            <w:webHidden/>
          </w:rPr>
          <w:fldChar w:fldCharType="separate"/>
        </w:r>
        <w:r w:rsidR="00CC4E9E">
          <w:rPr>
            <w:noProof/>
            <w:webHidden/>
          </w:rPr>
          <w:t>16</w:t>
        </w:r>
        <w:r w:rsidR="00CC4E9E">
          <w:rPr>
            <w:noProof/>
            <w:webHidden/>
          </w:rPr>
          <w:fldChar w:fldCharType="end"/>
        </w:r>
      </w:hyperlink>
    </w:p>
    <w:p w14:paraId="3982B832"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50" w:history="1">
        <w:r w:rsidR="00CC4E9E" w:rsidRPr="00C921FD">
          <w:rPr>
            <w:rStyle w:val="Hyperlink"/>
            <w:noProof/>
          </w:rPr>
          <w:t>2.3.3</w:t>
        </w:r>
        <w:r w:rsidR="00CC4E9E">
          <w:rPr>
            <w:rFonts w:asciiTheme="minorHAnsi" w:eastAsiaTheme="minorEastAsia" w:hAnsiTheme="minorHAnsi" w:cstheme="minorBidi"/>
            <w:i w:val="0"/>
            <w:iCs w:val="0"/>
            <w:noProof/>
            <w:sz w:val="22"/>
            <w:szCs w:val="22"/>
          </w:rPr>
          <w:tab/>
        </w:r>
        <w:r w:rsidR="00CC4E9E" w:rsidRPr="00C921FD">
          <w:rPr>
            <w:rStyle w:val="Hyperlink"/>
            <w:noProof/>
          </w:rPr>
          <w:t>Dispersal Parameters</w:t>
        </w:r>
        <w:r w:rsidR="00CC4E9E">
          <w:rPr>
            <w:noProof/>
            <w:webHidden/>
          </w:rPr>
          <w:tab/>
        </w:r>
        <w:r w:rsidR="00CC4E9E">
          <w:rPr>
            <w:noProof/>
            <w:webHidden/>
          </w:rPr>
          <w:fldChar w:fldCharType="begin"/>
        </w:r>
        <w:r w:rsidR="00CC4E9E">
          <w:rPr>
            <w:noProof/>
            <w:webHidden/>
          </w:rPr>
          <w:instrText xml:space="preserve"> PAGEREF _Toc8716450 \h </w:instrText>
        </w:r>
        <w:r w:rsidR="00CC4E9E">
          <w:rPr>
            <w:noProof/>
            <w:webHidden/>
          </w:rPr>
        </w:r>
        <w:r w:rsidR="00CC4E9E">
          <w:rPr>
            <w:noProof/>
            <w:webHidden/>
          </w:rPr>
          <w:fldChar w:fldCharType="separate"/>
        </w:r>
        <w:r w:rsidR="00CC4E9E">
          <w:rPr>
            <w:noProof/>
            <w:webHidden/>
          </w:rPr>
          <w:t>17</w:t>
        </w:r>
        <w:r w:rsidR="00CC4E9E">
          <w:rPr>
            <w:noProof/>
            <w:webHidden/>
          </w:rPr>
          <w:fldChar w:fldCharType="end"/>
        </w:r>
      </w:hyperlink>
    </w:p>
    <w:p w14:paraId="66E13625"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51" w:history="1">
        <w:r w:rsidR="00CC4E9E" w:rsidRPr="00C921FD">
          <w:rPr>
            <w:rStyle w:val="Hyperlink"/>
            <w:noProof/>
          </w:rPr>
          <w:t>2.3.4</w:t>
        </w:r>
        <w:r w:rsidR="00CC4E9E">
          <w:rPr>
            <w:rFonts w:asciiTheme="minorHAnsi" w:eastAsiaTheme="minorEastAsia" w:hAnsiTheme="minorHAnsi" w:cstheme="minorBidi"/>
            <w:i w:val="0"/>
            <w:iCs w:val="0"/>
            <w:noProof/>
            <w:sz w:val="22"/>
            <w:szCs w:val="22"/>
          </w:rPr>
          <w:tab/>
        </w:r>
        <w:r w:rsidR="00CC4E9E" w:rsidRPr="00C921FD">
          <w:rPr>
            <w:rStyle w:val="Hyperlink"/>
            <w:noProof/>
          </w:rPr>
          <w:t>Neighborhood Resource Dominance parameters</w:t>
        </w:r>
        <w:r w:rsidR="00CC4E9E">
          <w:rPr>
            <w:noProof/>
            <w:webHidden/>
          </w:rPr>
          <w:tab/>
        </w:r>
        <w:r w:rsidR="00CC4E9E">
          <w:rPr>
            <w:noProof/>
            <w:webHidden/>
          </w:rPr>
          <w:fldChar w:fldCharType="begin"/>
        </w:r>
        <w:r w:rsidR="00CC4E9E">
          <w:rPr>
            <w:noProof/>
            <w:webHidden/>
          </w:rPr>
          <w:instrText xml:space="preserve"> PAGEREF _Toc8716451 \h </w:instrText>
        </w:r>
        <w:r w:rsidR="00CC4E9E">
          <w:rPr>
            <w:noProof/>
            <w:webHidden/>
          </w:rPr>
        </w:r>
        <w:r w:rsidR="00CC4E9E">
          <w:rPr>
            <w:noProof/>
            <w:webHidden/>
          </w:rPr>
          <w:fldChar w:fldCharType="separate"/>
        </w:r>
        <w:r w:rsidR="00CC4E9E">
          <w:rPr>
            <w:noProof/>
            <w:webHidden/>
          </w:rPr>
          <w:t>18</w:t>
        </w:r>
        <w:r w:rsidR="00CC4E9E">
          <w:rPr>
            <w:noProof/>
            <w:webHidden/>
          </w:rPr>
          <w:fldChar w:fldCharType="end"/>
        </w:r>
      </w:hyperlink>
    </w:p>
    <w:p w14:paraId="68E71D6E"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52" w:history="1">
        <w:r w:rsidR="00CC4E9E" w:rsidRPr="00C921FD">
          <w:rPr>
            <w:rStyle w:val="Hyperlink"/>
            <w:noProof/>
          </w:rPr>
          <w:t>2.3.5</w:t>
        </w:r>
        <w:r w:rsidR="00CC4E9E">
          <w:rPr>
            <w:rFonts w:asciiTheme="minorHAnsi" w:eastAsiaTheme="minorEastAsia" w:hAnsiTheme="minorHAnsi" w:cstheme="minorBidi"/>
            <w:i w:val="0"/>
            <w:iCs w:val="0"/>
            <w:noProof/>
            <w:sz w:val="22"/>
            <w:szCs w:val="22"/>
          </w:rPr>
          <w:tab/>
        </w:r>
        <w:r w:rsidR="00CC4E9E" w:rsidRPr="00C921FD">
          <w:rPr>
            <w:rStyle w:val="Hyperlink"/>
            <w:noProof/>
          </w:rPr>
          <w:t>Intensity Class Thresholds</w:t>
        </w:r>
        <w:r w:rsidR="00CC4E9E">
          <w:rPr>
            <w:noProof/>
            <w:webHidden/>
          </w:rPr>
          <w:tab/>
        </w:r>
        <w:r w:rsidR="00CC4E9E">
          <w:rPr>
            <w:noProof/>
            <w:webHidden/>
          </w:rPr>
          <w:fldChar w:fldCharType="begin"/>
        </w:r>
        <w:r w:rsidR="00CC4E9E">
          <w:rPr>
            <w:noProof/>
            <w:webHidden/>
          </w:rPr>
          <w:instrText xml:space="preserve"> PAGEREF _Toc8716452 \h </w:instrText>
        </w:r>
        <w:r w:rsidR="00CC4E9E">
          <w:rPr>
            <w:noProof/>
            <w:webHidden/>
          </w:rPr>
        </w:r>
        <w:r w:rsidR="00CC4E9E">
          <w:rPr>
            <w:noProof/>
            <w:webHidden/>
          </w:rPr>
          <w:fldChar w:fldCharType="separate"/>
        </w:r>
        <w:r w:rsidR="00CC4E9E">
          <w:rPr>
            <w:noProof/>
            <w:webHidden/>
          </w:rPr>
          <w:t>19</w:t>
        </w:r>
        <w:r w:rsidR="00CC4E9E">
          <w:rPr>
            <w:noProof/>
            <w:webHidden/>
          </w:rPr>
          <w:fldChar w:fldCharType="end"/>
        </w:r>
      </w:hyperlink>
    </w:p>
    <w:p w14:paraId="0560E5B2"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53" w:history="1">
        <w:r w:rsidR="00CC4E9E" w:rsidRPr="00C921FD">
          <w:rPr>
            <w:rStyle w:val="Hyperlink"/>
            <w:noProof/>
          </w:rPr>
          <w:t>2.3.6</w:t>
        </w:r>
        <w:r w:rsidR="00CC4E9E">
          <w:rPr>
            <w:rFonts w:asciiTheme="minorHAnsi" w:eastAsiaTheme="minorEastAsia" w:hAnsiTheme="minorHAnsi" w:cstheme="minorBidi"/>
            <w:i w:val="0"/>
            <w:iCs w:val="0"/>
            <w:noProof/>
            <w:sz w:val="22"/>
            <w:szCs w:val="22"/>
          </w:rPr>
          <w:tab/>
        </w:r>
        <w:r w:rsidR="00CC4E9E" w:rsidRPr="00C921FD">
          <w:rPr>
            <w:rStyle w:val="Hyperlink"/>
            <w:noProof/>
          </w:rPr>
          <w:t>Ecoregion Modifiers (Optional)</w:t>
        </w:r>
        <w:r w:rsidR="00CC4E9E">
          <w:rPr>
            <w:noProof/>
            <w:webHidden/>
          </w:rPr>
          <w:tab/>
        </w:r>
        <w:r w:rsidR="00CC4E9E">
          <w:rPr>
            <w:noProof/>
            <w:webHidden/>
          </w:rPr>
          <w:fldChar w:fldCharType="begin"/>
        </w:r>
        <w:r w:rsidR="00CC4E9E">
          <w:rPr>
            <w:noProof/>
            <w:webHidden/>
          </w:rPr>
          <w:instrText xml:space="preserve"> PAGEREF _Toc8716453 \h </w:instrText>
        </w:r>
        <w:r w:rsidR="00CC4E9E">
          <w:rPr>
            <w:noProof/>
            <w:webHidden/>
          </w:rPr>
        </w:r>
        <w:r w:rsidR="00CC4E9E">
          <w:rPr>
            <w:noProof/>
            <w:webHidden/>
          </w:rPr>
          <w:fldChar w:fldCharType="separate"/>
        </w:r>
        <w:r w:rsidR="00CC4E9E">
          <w:rPr>
            <w:noProof/>
            <w:webHidden/>
          </w:rPr>
          <w:t>19</w:t>
        </w:r>
        <w:r w:rsidR="00CC4E9E">
          <w:rPr>
            <w:noProof/>
            <w:webHidden/>
          </w:rPr>
          <w:fldChar w:fldCharType="end"/>
        </w:r>
      </w:hyperlink>
    </w:p>
    <w:p w14:paraId="7158A43E"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54" w:history="1">
        <w:r w:rsidR="00CC4E9E" w:rsidRPr="00C921FD">
          <w:rPr>
            <w:rStyle w:val="Hyperlink"/>
            <w:noProof/>
          </w:rPr>
          <w:t>2.3.7</w:t>
        </w:r>
        <w:r w:rsidR="00CC4E9E">
          <w:rPr>
            <w:rFonts w:asciiTheme="minorHAnsi" w:eastAsiaTheme="minorEastAsia" w:hAnsiTheme="minorHAnsi" w:cstheme="minorBidi"/>
            <w:i w:val="0"/>
            <w:iCs w:val="0"/>
            <w:noProof/>
            <w:sz w:val="22"/>
            <w:szCs w:val="22"/>
          </w:rPr>
          <w:tab/>
        </w:r>
        <w:r w:rsidR="00CC4E9E" w:rsidRPr="00C921FD">
          <w:rPr>
            <w:rStyle w:val="Hyperlink"/>
            <w:noProof/>
          </w:rPr>
          <w:t>Disturbance Modifiers (Optional)</w:t>
        </w:r>
        <w:r w:rsidR="00CC4E9E">
          <w:rPr>
            <w:noProof/>
            <w:webHidden/>
          </w:rPr>
          <w:tab/>
        </w:r>
        <w:r w:rsidR="00CC4E9E">
          <w:rPr>
            <w:noProof/>
            <w:webHidden/>
          </w:rPr>
          <w:fldChar w:fldCharType="begin"/>
        </w:r>
        <w:r w:rsidR="00CC4E9E">
          <w:rPr>
            <w:noProof/>
            <w:webHidden/>
          </w:rPr>
          <w:instrText xml:space="preserve"> PAGEREF _Toc8716454 \h </w:instrText>
        </w:r>
        <w:r w:rsidR="00CC4E9E">
          <w:rPr>
            <w:noProof/>
            <w:webHidden/>
          </w:rPr>
        </w:r>
        <w:r w:rsidR="00CC4E9E">
          <w:rPr>
            <w:noProof/>
            <w:webHidden/>
          </w:rPr>
          <w:fldChar w:fldCharType="separate"/>
        </w:r>
        <w:r w:rsidR="00CC4E9E">
          <w:rPr>
            <w:noProof/>
            <w:webHidden/>
          </w:rPr>
          <w:t>20</w:t>
        </w:r>
        <w:r w:rsidR="00CC4E9E">
          <w:rPr>
            <w:noProof/>
            <w:webHidden/>
          </w:rPr>
          <w:fldChar w:fldCharType="end"/>
        </w:r>
      </w:hyperlink>
    </w:p>
    <w:p w14:paraId="70A1E2C5"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55" w:history="1">
        <w:r w:rsidR="00CC4E9E" w:rsidRPr="00C921FD">
          <w:rPr>
            <w:rStyle w:val="Hyperlink"/>
            <w:noProof/>
          </w:rPr>
          <w:t>2.3.8</w:t>
        </w:r>
        <w:r w:rsidR="00CC4E9E">
          <w:rPr>
            <w:rFonts w:asciiTheme="minorHAnsi" w:eastAsiaTheme="minorEastAsia" w:hAnsiTheme="minorHAnsi" w:cstheme="minorBidi"/>
            <w:i w:val="0"/>
            <w:iCs w:val="0"/>
            <w:noProof/>
            <w:sz w:val="22"/>
            <w:szCs w:val="22"/>
          </w:rPr>
          <w:tab/>
        </w:r>
        <w:r w:rsidR="00CC4E9E" w:rsidRPr="00C921FD">
          <w:rPr>
            <w:rStyle w:val="Hyperlink"/>
            <w:noProof/>
          </w:rPr>
          <w:t>Species parameters</w:t>
        </w:r>
        <w:r w:rsidR="00CC4E9E">
          <w:rPr>
            <w:noProof/>
            <w:webHidden/>
          </w:rPr>
          <w:tab/>
        </w:r>
        <w:r w:rsidR="00CC4E9E">
          <w:rPr>
            <w:noProof/>
            <w:webHidden/>
          </w:rPr>
          <w:fldChar w:fldCharType="begin"/>
        </w:r>
        <w:r w:rsidR="00CC4E9E">
          <w:rPr>
            <w:noProof/>
            <w:webHidden/>
          </w:rPr>
          <w:instrText xml:space="preserve"> PAGEREF _Toc8716455 \h </w:instrText>
        </w:r>
        <w:r w:rsidR="00CC4E9E">
          <w:rPr>
            <w:noProof/>
            <w:webHidden/>
          </w:rPr>
        </w:r>
        <w:r w:rsidR="00CC4E9E">
          <w:rPr>
            <w:noProof/>
            <w:webHidden/>
          </w:rPr>
          <w:fldChar w:fldCharType="separate"/>
        </w:r>
        <w:r w:rsidR="00CC4E9E">
          <w:rPr>
            <w:noProof/>
            <w:webHidden/>
          </w:rPr>
          <w:t>20</w:t>
        </w:r>
        <w:r w:rsidR="00CC4E9E">
          <w:rPr>
            <w:noProof/>
            <w:webHidden/>
          </w:rPr>
          <w:fldChar w:fldCharType="end"/>
        </w:r>
      </w:hyperlink>
    </w:p>
    <w:p w14:paraId="0D859056" w14:textId="77777777" w:rsidR="00CC4E9E" w:rsidRDefault="000000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8716456" w:history="1">
        <w:r w:rsidR="00CC4E9E" w:rsidRPr="00C921FD">
          <w:rPr>
            <w:rStyle w:val="Hyperlink"/>
            <w:noProof/>
          </w:rPr>
          <w:t>2.3.9</w:t>
        </w:r>
        <w:r w:rsidR="00CC4E9E">
          <w:rPr>
            <w:rFonts w:asciiTheme="minorHAnsi" w:eastAsiaTheme="minorEastAsia" w:hAnsiTheme="minorHAnsi" w:cstheme="minorBidi"/>
            <w:i w:val="0"/>
            <w:iCs w:val="0"/>
            <w:noProof/>
            <w:sz w:val="22"/>
            <w:szCs w:val="22"/>
          </w:rPr>
          <w:tab/>
        </w:r>
        <w:r w:rsidR="00CC4E9E" w:rsidRPr="00C921FD">
          <w:rPr>
            <w:rStyle w:val="Hyperlink"/>
            <w:noProof/>
          </w:rPr>
          <w:t>Ignored species (Optional)</w:t>
        </w:r>
        <w:r w:rsidR="00CC4E9E">
          <w:rPr>
            <w:noProof/>
            <w:webHidden/>
          </w:rPr>
          <w:tab/>
        </w:r>
        <w:r w:rsidR="00CC4E9E">
          <w:rPr>
            <w:noProof/>
            <w:webHidden/>
          </w:rPr>
          <w:fldChar w:fldCharType="begin"/>
        </w:r>
        <w:r w:rsidR="00CC4E9E">
          <w:rPr>
            <w:noProof/>
            <w:webHidden/>
          </w:rPr>
          <w:instrText xml:space="preserve"> PAGEREF _Toc8716456 \h </w:instrText>
        </w:r>
        <w:r w:rsidR="00CC4E9E">
          <w:rPr>
            <w:noProof/>
            <w:webHidden/>
          </w:rPr>
        </w:r>
        <w:r w:rsidR="00CC4E9E">
          <w:rPr>
            <w:noProof/>
            <w:webHidden/>
          </w:rPr>
          <w:fldChar w:fldCharType="separate"/>
        </w:r>
        <w:r w:rsidR="00CC4E9E">
          <w:rPr>
            <w:noProof/>
            <w:webHidden/>
          </w:rPr>
          <w:t>22</w:t>
        </w:r>
        <w:r w:rsidR="00CC4E9E">
          <w:rPr>
            <w:noProof/>
            <w:webHidden/>
          </w:rPr>
          <w:fldChar w:fldCharType="end"/>
        </w:r>
      </w:hyperlink>
    </w:p>
    <w:p w14:paraId="57FEF4F4" w14:textId="77777777" w:rsidR="00CC4E9E" w:rsidRDefault="00000000">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8716457" w:history="1">
        <w:r w:rsidR="00CC4E9E" w:rsidRPr="00C921FD">
          <w:rPr>
            <w:rStyle w:val="Hyperlink"/>
            <w:noProof/>
          </w:rPr>
          <w:t>3</w:t>
        </w:r>
        <w:r w:rsidR="00CC4E9E">
          <w:rPr>
            <w:rFonts w:asciiTheme="minorHAnsi" w:eastAsiaTheme="minorEastAsia" w:hAnsiTheme="minorHAnsi" w:cstheme="minorBidi"/>
            <w:b w:val="0"/>
            <w:bCs w:val="0"/>
            <w:caps w:val="0"/>
            <w:noProof/>
            <w:sz w:val="22"/>
            <w:szCs w:val="22"/>
          </w:rPr>
          <w:tab/>
        </w:r>
        <w:r w:rsidR="00CC4E9E" w:rsidRPr="00C921FD">
          <w:rPr>
            <w:rStyle w:val="Hyperlink"/>
            <w:noProof/>
          </w:rPr>
          <w:t>Output Files</w:t>
        </w:r>
        <w:r w:rsidR="00CC4E9E">
          <w:rPr>
            <w:noProof/>
            <w:webHidden/>
          </w:rPr>
          <w:tab/>
        </w:r>
        <w:r w:rsidR="00CC4E9E">
          <w:rPr>
            <w:noProof/>
            <w:webHidden/>
          </w:rPr>
          <w:fldChar w:fldCharType="begin"/>
        </w:r>
        <w:r w:rsidR="00CC4E9E">
          <w:rPr>
            <w:noProof/>
            <w:webHidden/>
          </w:rPr>
          <w:instrText xml:space="preserve"> PAGEREF _Toc8716457 \h </w:instrText>
        </w:r>
        <w:r w:rsidR="00CC4E9E">
          <w:rPr>
            <w:noProof/>
            <w:webHidden/>
          </w:rPr>
        </w:r>
        <w:r w:rsidR="00CC4E9E">
          <w:rPr>
            <w:noProof/>
            <w:webHidden/>
          </w:rPr>
          <w:fldChar w:fldCharType="separate"/>
        </w:r>
        <w:r w:rsidR="00CC4E9E">
          <w:rPr>
            <w:noProof/>
            <w:webHidden/>
          </w:rPr>
          <w:t>23</w:t>
        </w:r>
        <w:r w:rsidR="00CC4E9E">
          <w:rPr>
            <w:noProof/>
            <w:webHidden/>
          </w:rPr>
          <w:fldChar w:fldCharType="end"/>
        </w:r>
      </w:hyperlink>
    </w:p>
    <w:p w14:paraId="6B0819F1" w14:textId="77777777" w:rsidR="00CC4E9E"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8716458" w:history="1">
        <w:r w:rsidR="00CC4E9E" w:rsidRPr="00C921FD">
          <w:rPr>
            <w:rStyle w:val="Hyperlink"/>
            <w:noProof/>
          </w:rPr>
          <w:t>3.1</w:t>
        </w:r>
        <w:r w:rsidR="00CC4E9E">
          <w:rPr>
            <w:rFonts w:asciiTheme="minorHAnsi" w:eastAsiaTheme="minorEastAsia" w:hAnsiTheme="minorHAnsi" w:cstheme="minorBidi"/>
            <w:noProof/>
            <w:sz w:val="22"/>
            <w:szCs w:val="22"/>
          </w:rPr>
          <w:tab/>
        </w:r>
        <w:r w:rsidR="00CC4E9E" w:rsidRPr="00C921FD">
          <w:rPr>
            <w:rStyle w:val="Hyperlink"/>
            <w:noProof/>
          </w:rPr>
          <w:t>BDA Severity Map</w:t>
        </w:r>
        <w:r w:rsidR="00CC4E9E">
          <w:rPr>
            <w:noProof/>
            <w:webHidden/>
          </w:rPr>
          <w:tab/>
        </w:r>
        <w:r w:rsidR="00CC4E9E">
          <w:rPr>
            <w:noProof/>
            <w:webHidden/>
          </w:rPr>
          <w:fldChar w:fldCharType="begin"/>
        </w:r>
        <w:r w:rsidR="00CC4E9E">
          <w:rPr>
            <w:noProof/>
            <w:webHidden/>
          </w:rPr>
          <w:instrText xml:space="preserve"> PAGEREF _Toc8716458 \h </w:instrText>
        </w:r>
        <w:r w:rsidR="00CC4E9E">
          <w:rPr>
            <w:noProof/>
            <w:webHidden/>
          </w:rPr>
        </w:r>
        <w:r w:rsidR="00CC4E9E">
          <w:rPr>
            <w:noProof/>
            <w:webHidden/>
          </w:rPr>
          <w:fldChar w:fldCharType="separate"/>
        </w:r>
        <w:r w:rsidR="00CC4E9E">
          <w:rPr>
            <w:noProof/>
            <w:webHidden/>
          </w:rPr>
          <w:t>23</w:t>
        </w:r>
        <w:r w:rsidR="00CC4E9E">
          <w:rPr>
            <w:noProof/>
            <w:webHidden/>
          </w:rPr>
          <w:fldChar w:fldCharType="end"/>
        </w:r>
      </w:hyperlink>
    </w:p>
    <w:p w14:paraId="30D82292" w14:textId="77777777" w:rsidR="00CC4E9E"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8716459" w:history="1">
        <w:r w:rsidR="00CC4E9E" w:rsidRPr="00C921FD">
          <w:rPr>
            <w:rStyle w:val="Hyperlink"/>
            <w:noProof/>
          </w:rPr>
          <w:t>3.2</w:t>
        </w:r>
        <w:r w:rsidR="00CC4E9E">
          <w:rPr>
            <w:rFonts w:asciiTheme="minorHAnsi" w:eastAsiaTheme="minorEastAsia" w:hAnsiTheme="minorHAnsi" w:cstheme="minorBidi"/>
            <w:noProof/>
            <w:sz w:val="22"/>
            <w:szCs w:val="22"/>
          </w:rPr>
          <w:tab/>
        </w:r>
        <w:r w:rsidR="00CC4E9E" w:rsidRPr="00C921FD">
          <w:rPr>
            <w:rStyle w:val="Hyperlink"/>
            <w:noProof/>
          </w:rPr>
          <w:t>BDA Site Resource Dominance (SRD) Map (Optional)</w:t>
        </w:r>
        <w:r w:rsidR="00CC4E9E">
          <w:rPr>
            <w:noProof/>
            <w:webHidden/>
          </w:rPr>
          <w:tab/>
        </w:r>
        <w:r w:rsidR="00CC4E9E">
          <w:rPr>
            <w:noProof/>
            <w:webHidden/>
          </w:rPr>
          <w:fldChar w:fldCharType="begin"/>
        </w:r>
        <w:r w:rsidR="00CC4E9E">
          <w:rPr>
            <w:noProof/>
            <w:webHidden/>
          </w:rPr>
          <w:instrText xml:space="preserve"> PAGEREF _Toc8716459 \h </w:instrText>
        </w:r>
        <w:r w:rsidR="00CC4E9E">
          <w:rPr>
            <w:noProof/>
            <w:webHidden/>
          </w:rPr>
        </w:r>
        <w:r w:rsidR="00CC4E9E">
          <w:rPr>
            <w:noProof/>
            <w:webHidden/>
          </w:rPr>
          <w:fldChar w:fldCharType="separate"/>
        </w:r>
        <w:r w:rsidR="00CC4E9E">
          <w:rPr>
            <w:noProof/>
            <w:webHidden/>
          </w:rPr>
          <w:t>23</w:t>
        </w:r>
        <w:r w:rsidR="00CC4E9E">
          <w:rPr>
            <w:noProof/>
            <w:webHidden/>
          </w:rPr>
          <w:fldChar w:fldCharType="end"/>
        </w:r>
      </w:hyperlink>
    </w:p>
    <w:p w14:paraId="6EB303CB" w14:textId="77777777" w:rsidR="00CC4E9E"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8716460" w:history="1">
        <w:r w:rsidR="00CC4E9E" w:rsidRPr="00C921FD">
          <w:rPr>
            <w:rStyle w:val="Hyperlink"/>
            <w:noProof/>
          </w:rPr>
          <w:t>3.3</w:t>
        </w:r>
        <w:r w:rsidR="00CC4E9E">
          <w:rPr>
            <w:rFonts w:asciiTheme="minorHAnsi" w:eastAsiaTheme="minorEastAsia" w:hAnsiTheme="minorHAnsi" w:cstheme="minorBidi"/>
            <w:noProof/>
            <w:sz w:val="22"/>
            <w:szCs w:val="22"/>
          </w:rPr>
          <w:tab/>
        </w:r>
        <w:r w:rsidR="00CC4E9E" w:rsidRPr="00C921FD">
          <w:rPr>
            <w:rStyle w:val="Hyperlink"/>
            <w:noProof/>
          </w:rPr>
          <w:t>BDA Neighborhood Resource Dominance (NRD) Map (Optional)</w:t>
        </w:r>
        <w:r w:rsidR="00CC4E9E">
          <w:rPr>
            <w:noProof/>
            <w:webHidden/>
          </w:rPr>
          <w:tab/>
        </w:r>
        <w:r w:rsidR="00CC4E9E">
          <w:rPr>
            <w:noProof/>
            <w:webHidden/>
          </w:rPr>
          <w:fldChar w:fldCharType="begin"/>
        </w:r>
        <w:r w:rsidR="00CC4E9E">
          <w:rPr>
            <w:noProof/>
            <w:webHidden/>
          </w:rPr>
          <w:instrText xml:space="preserve"> PAGEREF _Toc8716460 \h </w:instrText>
        </w:r>
        <w:r w:rsidR="00CC4E9E">
          <w:rPr>
            <w:noProof/>
            <w:webHidden/>
          </w:rPr>
        </w:r>
        <w:r w:rsidR="00CC4E9E">
          <w:rPr>
            <w:noProof/>
            <w:webHidden/>
          </w:rPr>
          <w:fldChar w:fldCharType="separate"/>
        </w:r>
        <w:r w:rsidR="00CC4E9E">
          <w:rPr>
            <w:noProof/>
            <w:webHidden/>
          </w:rPr>
          <w:t>23</w:t>
        </w:r>
        <w:r w:rsidR="00CC4E9E">
          <w:rPr>
            <w:noProof/>
            <w:webHidden/>
          </w:rPr>
          <w:fldChar w:fldCharType="end"/>
        </w:r>
      </w:hyperlink>
    </w:p>
    <w:p w14:paraId="64A56AE5" w14:textId="77777777" w:rsidR="00CC4E9E"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8716461" w:history="1">
        <w:r w:rsidR="00CC4E9E" w:rsidRPr="00C921FD">
          <w:rPr>
            <w:rStyle w:val="Hyperlink"/>
            <w:noProof/>
          </w:rPr>
          <w:t>3.4</w:t>
        </w:r>
        <w:r w:rsidR="00CC4E9E">
          <w:rPr>
            <w:rFonts w:asciiTheme="minorHAnsi" w:eastAsiaTheme="minorEastAsia" w:hAnsiTheme="minorHAnsi" w:cstheme="minorBidi"/>
            <w:noProof/>
            <w:sz w:val="22"/>
            <w:szCs w:val="22"/>
          </w:rPr>
          <w:tab/>
        </w:r>
        <w:r w:rsidR="00CC4E9E" w:rsidRPr="00C921FD">
          <w:rPr>
            <w:rStyle w:val="Hyperlink"/>
            <w:noProof/>
          </w:rPr>
          <w:t>BDA Biological Disturbance Probability (BDP) Map (Optional)</w:t>
        </w:r>
        <w:r w:rsidR="00CC4E9E">
          <w:rPr>
            <w:noProof/>
            <w:webHidden/>
          </w:rPr>
          <w:tab/>
        </w:r>
        <w:r w:rsidR="00CC4E9E">
          <w:rPr>
            <w:noProof/>
            <w:webHidden/>
          </w:rPr>
          <w:fldChar w:fldCharType="begin"/>
        </w:r>
        <w:r w:rsidR="00CC4E9E">
          <w:rPr>
            <w:noProof/>
            <w:webHidden/>
          </w:rPr>
          <w:instrText xml:space="preserve"> PAGEREF _Toc8716461 \h </w:instrText>
        </w:r>
        <w:r w:rsidR="00CC4E9E">
          <w:rPr>
            <w:noProof/>
            <w:webHidden/>
          </w:rPr>
        </w:r>
        <w:r w:rsidR="00CC4E9E">
          <w:rPr>
            <w:noProof/>
            <w:webHidden/>
          </w:rPr>
          <w:fldChar w:fldCharType="separate"/>
        </w:r>
        <w:r w:rsidR="00CC4E9E">
          <w:rPr>
            <w:noProof/>
            <w:webHidden/>
          </w:rPr>
          <w:t>23</w:t>
        </w:r>
        <w:r w:rsidR="00CC4E9E">
          <w:rPr>
            <w:noProof/>
            <w:webHidden/>
          </w:rPr>
          <w:fldChar w:fldCharType="end"/>
        </w:r>
      </w:hyperlink>
    </w:p>
    <w:p w14:paraId="3902BF9D" w14:textId="77777777" w:rsidR="00CC4E9E"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8716462" w:history="1">
        <w:r w:rsidR="00CC4E9E" w:rsidRPr="00C921FD">
          <w:rPr>
            <w:rStyle w:val="Hyperlink"/>
            <w:noProof/>
          </w:rPr>
          <w:t>3.5</w:t>
        </w:r>
        <w:r w:rsidR="00CC4E9E">
          <w:rPr>
            <w:rFonts w:asciiTheme="minorHAnsi" w:eastAsiaTheme="minorEastAsia" w:hAnsiTheme="minorHAnsi" w:cstheme="minorBidi"/>
            <w:noProof/>
            <w:sz w:val="22"/>
            <w:szCs w:val="22"/>
          </w:rPr>
          <w:tab/>
        </w:r>
        <w:r w:rsidR="00CC4E9E" w:rsidRPr="00C921FD">
          <w:rPr>
            <w:rStyle w:val="Hyperlink"/>
            <w:noProof/>
          </w:rPr>
          <w:t>BDA Log file</w:t>
        </w:r>
        <w:r w:rsidR="00CC4E9E">
          <w:rPr>
            <w:noProof/>
            <w:webHidden/>
          </w:rPr>
          <w:tab/>
        </w:r>
        <w:r w:rsidR="00CC4E9E">
          <w:rPr>
            <w:noProof/>
            <w:webHidden/>
          </w:rPr>
          <w:fldChar w:fldCharType="begin"/>
        </w:r>
        <w:r w:rsidR="00CC4E9E">
          <w:rPr>
            <w:noProof/>
            <w:webHidden/>
          </w:rPr>
          <w:instrText xml:space="preserve"> PAGEREF _Toc8716462 \h </w:instrText>
        </w:r>
        <w:r w:rsidR="00CC4E9E">
          <w:rPr>
            <w:noProof/>
            <w:webHidden/>
          </w:rPr>
        </w:r>
        <w:r w:rsidR="00CC4E9E">
          <w:rPr>
            <w:noProof/>
            <w:webHidden/>
          </w:rPr>
          <w:fldChar w:fldCharType="separate"/>
        </w:r>
        <w:r w:rsidR="00CC4E9E">
          <w:rPr>
            <w:noProof/>
            <w:webHidden/>
          </w:rPr>
          <w:t>23</w:t>
        </w:r>
        <w:r w:rsidR="00CC4E9E">
          <w:rPr>
            <w:noProof/>
            <w:webHidden/>
          </w:rPr>
          <w:fldChar w:fldCharType="end"/>
        </w:r>
      </w:hyperlink>
    </w:p>
    <w:p w14:paraId="397DBD82" w14:textId="77777777" w:rsidR="00B71AF3" w:rsidRDefault="00D14283" w:rsidP="00D13EDF">
      <w:pPr>
        <w:pStyle w:val="TOC2"/>
        <w:tabs>
          <w:tab w:val="left" w:pos="720"/>
          <w:tab w:val="right" w:leader="dot" w:pos="9350"/>
        </w:tabs>
        <w:rPr>
          <w:sz w:val="32"/>
          <w:szCs w:val="32"/>
        </w:rPr>
      </w:pPr>
      <w:r>
        <w:rPr>
          <w:sz w:val="32"/>
          <w:szCs w:val="32"/>
        </w:rPr>
        <w:fldChar w:fldCharType="end"/>
      </w:r>
    </w:p>
    <w:p w14:paraId="27DBE50B" w14:textId="77777777" w:rsidR="00B71AF3" w:rsidRPr="00BB770A" w:rsidRDefault="00B71AF3" w:rsidP="001D55CC">
      <w:pPr>
        <w:pStyle w:val="Heading1"/>
        <w:numPr>
          <w:ilvl w:val="0"/>
          <w:numId w:val="4"/>
        </w:numPr>
      </w:pPr>
      <w:bookmarkStart w:id="1" w:name="_Toc102232953"/>
      <w:bookmarkStart w:id="2" w:name="_Toc8716411"/>
      <w:r w:rsidRPr="00BB770A">
        <w:lastRenderedPageBreak/>
        <w:t>Introduction</w:t>
      </w:r>
      <w:bookmarkEnd w:id="0"/>
      <w:bookmarkEnd w:id="1"/>
      <w:bookmarkEnd w:id="2"/>
    </w:p>
    <w:p w14:paraId="39EE8F0B" w14:textId="77777777" w:rsidR="00BB770A" w:rsidRDefault="00BB770A" w:rsidP="00BB770A">
      <w:pPr>
        <w:pStyle w:val="textbody"/>
      </w:pPr>
      <w:r>
        <w:t xml:space="preserve">This document describes the </w:t>
      </w:r>
      <w:r w:rsidR="00432B47">
        <w:rPr>
          <w:b/>
          <w:bCs/>
        </w:rPr>
        <w:fldChar w:fldCharType="begin"/>
      </w:r>
      <w:r w:rsidR="00432B47">
        <w:rPr>
          <w:b/>
          <w:bCs/>
        </w:rPr>
        <w:instrText xml:space="preserve"> DOCPROPERTY  "Extension Name"  \* MERGEFORMAT </w:instrText>
      </w:r>
      <w:r w:rsidR="00432B47">
        <w:rPr>
          <w:b/>
          <w:bCs/>
        </w:rPr>
        <w:fldChar w:fldCharType="separate"/>
      </w:r>
      <w:r w:rsidR="00D13EDF" w:rsidRPr="00D13EDF">
        <w:rPr>
          <w:b/>
          <w:bCs/>
        </w:rPr>
        <w:t>Biological Disturbance</w:t>
      </w:r>
      <w:r w:rsidR="00D13EDF">
        <w:t xml:space="preserve"> </w:t>
      </w:r>
      <w:r w:rsidR="00D13EDF" w:rsidRPr="00D13EDF">
        <w:rPr>
          <w:b/>
        </w:rPr>
        <w:t>Agent</w:t>
      </w:r>
      <w:r w:rsidR="00432B47">
        <w:rPr>
          <w:b/>
        </w:rPr>
        <w:fldChar w:fldCharType="end"/>
      </w:r>
      <w:r>
        <w:t xml:space="preserve"> </w:t>
      </w:r>
      <w:r w:rsidR="00D13EDF">
        <w:t xml:space="preserve">(BDA) </w:t>
      </w:r>
      <w:r>
        <w:t xml:space="preserve">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w:t>
      </w:r>
      <w:r w:rsidR="00DE1966">
        <w:t xml:space="preserve">The BDA extension </w:t>
      </w:r>
      <w:r>
        <w:t>will work with both age-only and biomass succession.  However, it only uses cohort age information.  Partial cohort removal and growth reductions are not possible.</w:t>
      </w:r>
    </w:p>
    <w:p w14:paraId="0FF26DBE" w14:textId="77777777" w:rsidR="00B71AF3" w:rsidRDefault="00B71AF3" w:rsidP="001D55CC">
      <w:pPr>
        <w:pStyle w:val="Heading2"/>
        <w:numPr>
          <w:ilvl w:val="1"/>
          <w:numId w:val="4"/>
        </w:numPr>
      </w:pPr>
      <w:bookmarkStart w:id="3" w:name="_Toc8716412"/>
      <w:r>
        <w:t>Overview of BDA</w:t>
      </w:r>
      <w:bookmarkEnd w:id="3"/>
    </w:p>
    <w:p w14:paraId="6268D635" w14:textId="77777777"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is designed to simulate tree mortality following major outbreaks of insects and/or disease, where major outbreaks are defined as those significant enough to influence forest succession, fire disturbance, or harvest disturbance at landscape scales.  </w:t>
      </w:r>
    </w:p>
    <w:p w14:paraId="6AEE9454" w14:textId="77777777"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1 (most preferred host) based on the tree species and age cohorts present on the site.  Four additional optional factors may also modify BDP:  </w:t>
      </w:r>
    </w:p>
    <w:p w14:paraId="5DBD5BFD" w14:textId="77777777" w:rsidR="00B71AF3" w:rsidRDefault="00B71AF3" w:rsidP="00BB770A">
      <w:pPr>
        <w:pStyle w:val="textbody"/>
      </w:pPr>
      <w:r>
        <w:t>1) Environmental and/or other disturbance-related stress (</w:t>
      </w:r>
      <w:r>
        <w:rPr>
          <w:i/>
          <w:iCs/>
        </w:rPr>
        <w:t>Site Resource Modifiers</w:t>
      </w:r>
      <w:r>
        <w:t>).</w:t>
      </w:r>
    </w:p>
    <w:p w14:paraId="447EF451" w14:textId="77777777" w:rsidR="00B71AF3" w:rsidRDefault="00B71AF3" w:rsidP="00BB770A">
      <w:pPr>
        <w:pStyle w:val="textbody"/>
      </w:pPr>
      <w:r>
        <w:t>2) The abundance of host in the neighborhood surrounding the site (</w:t>
      </w:r>
      <w:r>
        <w:rPr>
          <w:i/>
          <w:iCs/>
        </w:rPr>
        <w:t>Neighborhood Resource Dominance</w:t>
      </w:r>
      <w:r>
        <w:t>).</w:t>
      </w:r>
    </w:p>
    <w:p w14:paraId="556FA77C" w14:textId="77777777" w:rsidR="00B71AF3" w:rsidRDefault="00B71AF3" w:rsidP="00BB770A">
      <w:pPr>
        <w:pStyle w:val="textbody"/>
      </w:pPr>
      <w:r>
        <w:t>3) User-defined temporal functions (e.g., cyclic, random, or chronic) that affect the temporal pattern of disturbances across the entire spatial domain of the simulation (</w:t>
      </w:r>
      <w:r>
        <w:rPr>
          <w:i/>
          <w:iCs/>
        </w:rPr>
        <w:t>Regional Outbreak Status</w:t>
      </w:r>
      <w:r>
        <w:t>).</w:t>
      </w:r>
    </w:p>
    <w:p w14:paraId="377914A4" w14:textId="77777777" w:rsidR="00B71AF3" w:rsidRDefault="00B71AF3" w:rsidP="00BB770A">
      <w:pPr>
        <w:pStyle w:val="textbody"/>
      </w:pPr>
      <w:r>
        <w:t>4) Spatial epidemic zones defined via simulated dispersal of a BDA through a heterogeneous landscape (</w:t>
      </w:r>
      <w:r>
        <w:rPr>
          <w:i/>
          <w:iCs/>
        </w:rPr>
        <w:t>Dispersal</w:t>
      </w:r>
      <w:r>
        <w:t xml:space="preserve">).  </w:t>
      </w:r>
    </w:p>
    <w:p w14:paraId="3B19B431" w14:textId="77777777" w:rsidR="00B71AF3" w:rsidRDefault="00B71AF3" w:rsidP="00BB770A">
      <w:pPr>
        <w:pStyle w:val="textbody"/>
      </w:pPr>
      <w:r>
        <w:t xml:space="preserve">The above combinations of optional factors allow the BDA module to accommodate several types of destructive insect and disease species, and more than one BDA may be simulated concurrently to examine their interactions.  </w:t>
      </w:r>
    </w:p>
    <w:p w14:paraId="642282C2" w14:textId="77777777" w:rsidR="00B71AF3" w:rsidRDefault="00B71AF3" w:rsidP="00BB770A">
      <w:pPr>
        <w:pStyle w:val="textbody"/>
      </w:pPr>
      <w:r>
        <w:lastRenderedPageBreak/>
        <w:t xml:space="preserve">More detail on the BDA module and its behavior can be found in Sturtevant </w:t>
      </w:r>
      <w:r>
        <w:rPr>
          <w:i/>
          <w:iCs/>
        </w:rPr>
        <w:t>et al.</w:t>
      </w:r>
      <w:r>
        <w:t xml:space="preserve"> (2004).  In this users guide, we use the term BDP for site vulnerability, all references to “vulnerability” or “susceptibility” </w:t>
      </w:r>
      <w:r w:rsidR="003B15BD">
        <w:t xml:space="preserve">have </w:t>
      </w:r>
      <w:r>
        <w:t>been changed to either tolerance class (for species) or susceptibility class (for species age cohort).  The rank order of these two classes is also consistent with the design of the other disturbance modules.  Finally, all references to the “severity” class of a disturbance have been changed to “intensity” class.</w:t>
      </w:r>
    </w:p>
    <w:p w14:paraId="1AFF26D8" w14:textId="77777777" w:rsidR="00B71AF3" w:rsidRPr="00BB770A" w:rsidRDefault="00B71AF3" w:rsidP="001D55CC">
      <w:pPr>
        <w:pStyle w:val="Heading2"/>
        <w:numPr>
          <w:ilvl w:val="1"/>
          <w:numId w:val="4"/>
        </w:numPr>
      </w:pPr>
      <w:bookmarkStart w:id="4" w:name="_Toc81207697"/>
      <w:bookmarkStart w:id="5" w:name="_Toc81207920"/>
      <w:bookmarkStart w:id="6" w:name="_Toc81277328"/>
      <w:bookmarkStart w:id="7" w:name="_Toc81277662"/>
      <w:bookmarkStart w:id="8" w:name="_Toc81283034"/>
      <w:bookmarkStart w:id="9" w:name="_Toc81471915"/>
      <w:bookmarkStart w:id="10" w:name="_Toc84045144"/>
      <w:bookmarkStart w:id="11" w:name="_Toc84303672"/>
      <w:bookmarkStart w:id="12" w:name="_Toc85255796"/>
      <w:bookmarkStart w:id="13" w:name="_Toc101339103"/>
      <w:bookmarkStart w:id="14" w:name="_Toc101598710"/>
      <w:bookmarkStart w:id="15" w:name="_Toc8716413"/>
      <w:r w:rsidRPr="00BB770A">
        <w:t>Site resource dominance</w:t>
      </w:r>
      <w:bookmarkEnd w:id="4"/>
      <w:bookmarkEnd w:id="5"/>
      <w:bookmarkEnd w:id="6"/>
      <w:bookmarkEnd w:id="7"/>
      <w:bookmarkEnd w:id="8"/>
      <w:bookmarkEnd w:id="9"/>
      <w:bookmarkEnd w:id="10"/>
      <w:bookmarkEnd w:id="11"/>
      <w:bookmarkEnd w:id="12"/>
      <w:bookmarkEnd w:id="13"/>
      <w:bookmarkEnd w:id="14"/>
      <w:bookmarkEnd w:id="15"/>
    </w:p>
    <w:p w14:paraId="4981E231" w14:textId="77777777" w:rsidR="00B71AF3" w:rsidRDefault="00B71AF3" w:rsidP="00BB770A">
      <w:pPr>
        <w:pStyle w:val="textbody"/>
      </w:pPr>
      <w:r>
        <w:t>Site resource dominance (SRD) indicates the relative quantity/quality of food resources on a given site and is a combined function of tree species composition and the age cohorts present on that site.  The relative resource value of a given species cohort is defined by its host preference class, where preferred host, secondary host</w:t>
      </w:r>
      <w:r w:rsidR="00A25459">
        <w:t xml:space="preserve">, and </w:t>
      </w:r>
      <w:r>
        <w:t xml:space="preserve"> minor host</w:t>
      </w:r>
      <w:r w:rsidR="00A25459">
        <w:t xml:space="preserve"> values are user-defined values raging between 0 and 1</w:t>
      </w:r>
      <w:r>
        <w:t xml:space="preserve">, and nonhost </w:t>
      </w:r>
      <w:r w:rsidR="00A25459">
        <w:t>has a value of</w:t>
      </w:r>
      <w:r>
        <w:t xml:space="preserve"> 0.  The BDA module compares a look-up table with the species cohort list generated by LANDIS to calculate SRD using one of two methods:  1) the maximum host preference class present, and 2) an average resource value of all tree species present, where the resource value of each species is represented by the cohort with the oldest host preference.  </w:t>
      </w:r>
      <w:r w:rsidR="00E037C7">
        <w:t>Species identified as “ignored” do not contribute to the calculation of average resource value; whereas nonhost species that are not ignored contribute a value of 0.</w:t>
      </w:r>
    </w:p>
    <w:p w14:paraId="16CF54B5" w14:textId="77777777" w:rsidR="00B71AF3" w:rsidRPr="00BB770A" w:rsidRDefault="00B71AF3" w:rsidP="001D55CC">
      <w:pPr>
        <w:pStyle w:val="Heading3"/>
        <w:numPr>
          <w:ilvl w:val="2"/>
          <w:numId w:val="4"/>
        </w:numPr>
        <w:ind w:left="864" w:hanging="864"/>
      </w:pPr>
      <w:bookmarkStart w:id="16" w:name="_Toc81207698"/>
      <w:bookmarkStart w:id="17" w:name="_Toc81207921"/>
      <w:bookmarkStart w:id="18" w:name="_Toc81277329"/>
      <w:bookmarkStart w:id="19" w:name="_Toc81277663"/>
      <w:bookmarkStart w:id="20" w:name="_Toc81283035"/>
      <w:bookmarkStart w:id="21" w:name="_Toc81471916"/>
      <w:bookmarkStart w:id="22" w:name="_Toc84045145"/>
      <w:bookmarkStart w:id="23" w:name="_Toc84303673"/>
      <w:bookmarkStart w:id="24" w:name="_Toc85255797"/>
      <w:bookmarkStart w:id="25" w:name="_Toc101339104"/>
      <w:bookmarkStart w:id="26" w:name="_Toc101598711"/>
      <w:bookmarkStart w:id="27" w:name="_Toc8716414"/>
      <w:bookmarkStart w:id="28" w:name="_Ref148435529"/>
      <w:r w:rsidRPr="00BB770A">
        <w:t>Site resource modifiers</w:t>
      </w:r>
      <w:bookmarkEnd w:id="16"/>
      <w:bookmarkEnd w:id="17"/>
      <w:bookmarkEnd w:id="18"/>
      <w:bookmarkEnd w:id="19"/>
      <w:bookmarkEnd w:id="20"/>
      <w:bookmarkEnd w:id="21"/>
      <w:bookmarkEnd w:id="22"/>
      <w:bookmarkEnd w:id="23"/>
      <w:bookmarkEnd w:id="24"/>
      <w:bookmarkEnd w:id="25"/>
      <w:bookmarkEnd w:id="26"/>
      <w:bookmarkEnd w:id="27"/>
      <w:bookmarkEnd w:id="28"/>
    </w:p>
    <w:p w14:paraId="2AF1749A" w14:textId="3C4ABB57" w:rsidR="00B71AF3" w:rsidRDefault="00B71AF3" w:rsidP="00BB770A">
      <w:pPr>
        <w:pStyle w:val="textbody"/>
      </w:pPr>
      <w:r>
        <w:t>Site resource modifiers are optional parameters used to adjust SRD to reflect variation in the quality of food resources introduced by both site environment (i.e., land type</w:t>
      </w:r>
      <w:ins w:id="29" w:author="Miranda, Brian -FS" w:date="2023-10-18T13:32:00Z">
        <w:r w:rsidR="00D2609B">
          <w:t>, climate</w:t>
        </w:r>
      </w:ins>
      <w:r>
        <w:t xml:space="preserve">) and recent disturbance.  </w:t>
      </w:r>
      <w:del w:id="30" w:author="Miranda, Brian -FS" w:date="2023-10-18T13:33:00Z">
        <w:r w:rsidDel="00D2609B">
          <w:delText>Both l</w:delText>
        </w:r>
      </w:del>
      <w:ins w:id="31" w:author="Miranda, Brian -FS" w:date="2023-10-18T13:33:00Z">
        <w:r w:rsidR="00D2609B">
          <w:t>L</w:t>
        </w:r>
      </w:ins>
      <w:r>
        <w:t>and type modifiers (LTMs)</w:t>
      </w:r>
      <w:del w:id="32" w:author="Miranda, Brian -FS" w:date="2023-10-18T13:33:00Z">
        <w:r w:rsidDel="00D2609B">
          <w:delText xml:space="preserve"> and</w:delText>
        </w:r>
      </w:del>
      <w:ins w:id="33" w:author="Miranda, Brian -FS" w:date="2023-10-18T13:33:00Z">
        <w:r w:rsidR="00D2609B">
          <w:t>,</w:t>
        </w:r>
      </w:ins>
      <w:r>
        <w:t xml:space="preserve"> disturbance modifiers (DMs)</w:t>
      </w:r>
      <w:ins w:id="34" w:author="Miranda, Brian -FS" w:date="2023-10-18T13:33:00Z">
        <w:r w:rsidR="00D2609B">
          <w:t xml:space="preserve"> and climate modidiers (CMs)</w:t>
        </w:r>
      </w:ins>
      <w:r>
        <w:t xml:space="preserve"> can range </w:t>
      </w:r>
      <w:del w:id="35" w:author="Miranda, Brian -FS" w:date="2023-10-18T13:33:00Z">
        <w:r w:rsidDel="00D2609B">
          <w:delText>between –1 and +1,</w:delText>
        </w:r>
      </w:del>
      <w:ins w:id="36" w:author="Miranda, Brian -FS" w:date="2023-10-18T13:33:00Z">
        <w:r w:rsidR="00D2609B">
          <w:t>both negative and positive,</w:t>
        </w:r>
      </w:ins>
      <w:r>
        <w:t xml:space="preserve"> and will be added to the SRD value of all active sites where host species are present.  LTMs are assumed to be constant for the entire simulation, while DMs decline linearly with the time since last disturbance.  Disturbances that may affect a given BDA include fire</w:t>
      </w:r>
      <w:ins w:id="37" w:author="Miranda, Brian -FS" w:date="2023-10-18T13:36:00Z">
        <w:r w:rsidR="00D2609B">
          <w:t xml:space="preserve">, </w:t>
        </w:r>
      </w:ins>
      <w:del w:id="38" w:author="Miranda, Brian -FS" w:date="2023-10-18T13:36:00Z">
        <w:r w:rsidDel="00D2609B">
          <w:delText xml:space="preserve"> and </w:delText>
        </w:r>
      </w:del>
      <w:r>
        <w:t>wind</w:t>
      </w:r>
      <w:ins w:id="39" w:author="Miranda, Brian -FS" w:date="2023-10-18T13:36:00Z">
        <w:r w:rsidR="00D2609B">
          <w:t xml:space="preserve"> biomass insects </w:t>
        </w:r>
      </w:ins>
      <w:del w:id="40" w:author="Miranda, Brian -FS" w:date="2023-10-18T13:36:00Z">
        <w:r w:rsidDel="00D2609B">
          <w:delText>.  Disturbance effects from</w:delText>
        </w:r>
      </w:del>
      <w:ins w:id="41" w:author="Miranda, Brian -FS" w:date="2023-10-18T13:36:00Z">
        <w:r w:rsidR="00D2609B">
          <w:t xml:space="preserve">, </w:t>
        </w:r>
      </w:ins>
      <w:del w:id="42" w:author="Miranda, Brian -FS" w:date="2023-10-18T13:36:00Z">
        <w:r w:rsidDel="00D2609B">
          <w:delText xml:space="preserve"> </w:delText>
        </w:r>
      </w:del>
      <w:r>
        <w:t xml:space="preserve">another BDA </w:t>
      </w:r>
      <w:ins w:id="43" w:author="Miranda, Brian -FS" w:date="2023-10-18T13:36:00Z">
        <w:r w:rsidR="00D2609B">
          <w:t xml:space="preserve">agent, </w:t>
        </w:r>
      </w:ins>
      <w:r>
        <w:t>and user-specified harvest prescriptions</w:t>
      </w:r>
      <w:del w:id="44" w:author="Miranda, Brian -FS" w:date="2023-10-18T13:36:00Z">
        <w:r w:rsidDel="00D2609B">
          <w:delText xml:space="preserve"> are currently not implemented</w:delText>
        </w:r>
      </w:del>
      <w:r>
        <w:t>.  SRD is then modified by LT</w:t>
      </w:r>
      <w:ins w:id="45" w:author="Miranda, Brian -FS" w:date="2023-10-18T13:37:00Z">
        <w:r w:rsidR="00D2609B">
          <w:t>M,</w:t>
        </w:r>
      </w:ins>
      <w:del w:id="46" w:author="Miranda, Brian -FS" w:date="2023-10-18T13:37:00Z">
        <w:r w:rsidDel="00D2609B">
          <w:delText>M and</w:delText>
        </w:r>
      </w:del>
      <w:r>
        <w:t xml:space="preserve"> the sum of all DMs</w:t>
      </w:r>
      <w:ins w:id="47" w:author="Miranda, Brian -FS" w:date="2023-10-18T13:37:00Z">
        <w:r w:rsidR="00D2609B">
          <w:t xml:space="preserve"> and the sum of all CMs</w:t>
        </w:r>
      </w:ins>
      <w:r>
        <w:t>:</w:t>
      </w:r>
    </w:p>
    <w:p w14:paraId="0C13116A" w14:textId="24E966F6" w:rsidR="00B71AF3" w:rsidRDefault="00B71AF3" w:rsidP="00BB770A">
      <w:pPr>
        <w:pStyle w:val="Equation"/>
      </w:pPr>
      <w:r>
        <w:t>SRD</w:t>
      </w:r>
      <w:r>
        <w:rPr>
          <w:vertAlign w:val="subscript"/>
        </w:rPr>
        <w:t>m</w:t>
      </w:r>
      <w:r>
        <w:t xml:space="preserve"> = SRD + LTM + (DM</w:t>
      </w:r>
      <w:r>
        <w:rPr>
          <w:vertAlign w:val="subscript"/>
        </w:rPr>
        <w:t>wind</w:t>
      </w:r>
      <w:r>
        <w:t xml:space="preserve"> + DM</w:t>
      </w:r>
      <w:r>
        <w:rPr>
          <w:vertAlign w:val="subscript"/>
        </w:rPr>
        <w:t>fire</w:t>
      </w:r>
      <w:r>
        <w:t xml:space="preserve"> + ...)</w:t>
      </w:r>
      <w:ins w:id="48" w:author="Miranda, Brian -FS" w:date="2023-10-18T13:37:00Z">
        <w:r w:rsidR="00D2609B">
          <w:t xml:space="preserve"> + (CM</w:t>
        </w:r>
      </w:ins>
      <w:ins w:id="49" w:author="Miranda, Brian -FS" w:date="2023-10-18T13:38:00Z">
        <w:r w:rsidR="00D2609B">
          <w:rPr>
            <w:vertAlign w:val="subscript"/>
          </w:rPr>
          <w:t>1</w:t>
        </w:r>
        <w:r w:rsidR="00D2609B">
          <w:t xml:space="preserve"> + …)</w:t>
        </w:r>
      </w:ins>
      <w:r>
        <w:tab/>
      </w:r>
      <w:del w:id="50" w:author="Miranda, Brian -FS" w:date="2023-10-18T13:38:00Z">
        <w:r w:rsidDel="00D2609B">
          <w:tab/>
        </w:r>
        <w:r w:rsidDel="00D2609B">
          <w:tab/>
        </w:r>
      </w:del>
      <w:r>
        <w:t>(1)</w:t>
      </w:r>
    </w:p>
    <w:p w14:paraId="528FBE56" w14:textId="77777777" w:rsidR="00B71AF3" w:rsidRDefault="00B71AF3" w:rsidP="00BB770A">
      <w:pPr>
        <w:pStyle w:val="textbody"/>
      </w:pPr>
      <w:r>
        <w:t xml:space="preserve">The user should calibrate the above modifiers to reflect the relative influence of species composition/age structure, the abiotic environment, </w:t>
      </w:r>
      <w:r>
        <w:lastRenderedPageBreak/>
        <w:t xml:space="preserve">and recent disturbance.  </w:t>
      </w:r>
      <w:r w:rsidR="003B15BD">
        <w:t xml:space="preserve">The application </w:t>
      </w:r>
      <w:r w:rsidR="00FB167B">
        <w:t>of LTM can eas</w:t>
      </w:r>
      <w:r w:rsidR="003B15BD">
        <w:t>ily cause</w:t>
      </w:r>
      <w:r>
        <w:t xml:space="preserve"> a full step increase</w:t>
      </w:r>
      <w:r w:rsidR="00FB167B">
        <w:t xml:space="preserve"> or decrease</w:t>
      </w:r>
      <w:r>
        <w:t xml:space="preserve"> in disturbance intensity </w:t>
      </w:r>
      <w:r w:rsidR="00FB167B">
        <w:t>relative to</w:t>
      </w:r>
      <w:r>
        <w:t xml:space="preserve"> that calculated us</w:t>
      </w:r>
      <w:r w:rsidR="00FB167B">
        <w:t>ing species composition alone, depending on the intensity class thresholds.</w:t>
      </w:r>
    </w:p>
    <w:p w14:paraId="6F85D73C" w14:textId="77777777" w:rsidR="00B71AF3" w:rsidRDefault="00B71AF3" w:rsidP="001D55CC">
      <w:pPr>
        <w:pStyle w:val="Heading2"/>
        <w:numPr>
          <w:ilvl w:val="1"/>
          <w:numId w:val="4"/>
        </w:numPr>
      </w:pPr>
      <w:bookmarkStart w:id="51" w:name="_Toc81207699"/>
      <w:bookmarkStart w:id="52" w:name="_Toc81207922"/>
      <w:bookmarkStart w:id="53" w:name="_Toc81277330"/>
      <w:bookmarkStart w:id="54" w:name="_Toc81277664"/>
      <w:bookmarkStart w:id="55" w:name="_Toc81283036"/>
      <w:bookmarkStart w:id="56" w:name="_Toc81471917"/>
      <w:bookmarkStart w:id="57" w:name="_Toc84045146"/>
      <w:bookmarkStart w:id="58" w:name="_Toc84303674"/>
      <w:bookmarkStart w:id="59" w:name="_Toc85255798"/>
      <w:bookmarkStart w:id="60" w:name="_Toc101339105"/>
      <w:bookmarkStart w:id="61" w:name="_Toc101598712"/>
      <w:bookmarkStart w:id="62" w:name="_Toc8716415"/>
      <w:r>
        <w:t>Neighborhood resource dominance</w:t>
      </w:r>
      <w:bookmarkEnd w:id="51"/>
      <w:bookmarkEnd w:id="52"/>
      <w:bookmarkEnd w:id="53"/>
      <w:bookmarkEnd w:id="54"/>
      <w:bookmarkEnd w:id="55"/>
      <w:bookmarkEnd w:id="56"/>
      <w:bookmarkEnd w:id="57"/>
      <w:bookmarkEnd w:id="58"/>
      <w:bookmarkEnd w:id="59"/>
      <w:bookmarkEnd w:id="60"/>
      <w:bookmarkEnd w:id="61"/>
      <w:bookmarkEnd w:id="62"/>
    </w:p>
    <w:p w14:paraId="7C9F0B82" w14:textId="77777777"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Radeloff </w:t>
      </w:r>
      <w:r>
        <w:rPr>
          <w:i/>
          <w:iCs/>
        </w:rPr>
        <w:t>et al.</w:t>
      </w:r>
      <w:r>
        <w:t xml:space="preserve"> 2000).  A neighborhood effect is modeled in LANDIS as the mean SRD</w:t>
      </w:r>
      <w:r>
        <w:rPr>
          <w:vertAlign w:val="subscript"/>
        </w:rPr>
        <w:t>m</w:t>
      </w:r>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is calculated for all sites containing host species (i.e., SRD &gt; 0).  An optional subsampling procedure calculates the NRD for every other site, and the NRD of the remaining sites are estimated by the mean NRD of adjacent sites in the four cardinal directions.  For large neighborhoods, this subsampling routine can increase the processing speed of the BDA by over 40% (Sturtevant </w:t>
      </w:r>
      <w:r>
        <w:rPr>
          <w:i/>
          <w:iCs/>
        </w:rPr>
        <w:t>et al.</w:t>
      </w:r>
      <w:r>
        <w:t xml:space="preserve"> 2004). </w:t>
      </w:r>
    </w:p>
    <w:p w14:paraId="7C897E06" w14:textId="77777777" w:rsidR="00B71AF3" w:rsidRPr="00BB770A" w:rsidRDefault="00B71AF3" w:rsidP="001D55CC">
      <w:pPr>
        <w:pStyle w:val="Heading2"/>
        <w:numPr>
          <w:ilvl w:val="1"/>
          <w:numId w:val="4"/>
        </w:numPr>
      </w:pPr>
      <w:bookmarkStart w:id="63" w:name="_Toc81207700"/>
      <w:bookmarkStart w:id="64" w:name="_Toc81207923"/>
      <w:bookmarkStart w:id="65" w:name="_Toc81277331"/>
      <w:bookmarkStart w:id="66" w:name="_Toc81277665"/>
      <w:bookmarkStart w:id="67" w:name="_Toc81283037"/>
      <w:bookmarkStart w:id="68" w:name="_Toc81471918"/>
      <w:bookmarkStart w:id="69" w:name="_Toc84045147"/>
      <w:bookmarkStart w:id="70" w:name="_Toc84303675"/>
      <w:bookmarkStart w:id="71" w:name="_Toc85255799"/>
      <w:bookmarkStart w:id="72" w:name="_Toc101339106"/>
      <w:bookmarkStart w:id="73" w:name="_Toc101598713"/>
      <w:bookmarkStart w:id="74" w:name="_Toc8716416"/>
      <w:r w:rsidRPr="00BB770A">
        <w:t>Regional outbreak status</w:t>
      </w:r>
      <w:bookmarkEnd w:id="63"/>
      <w:bookmarkEnd w:id="64"/>
      <w:bookmarkEnd w:id="65"/>
      <w:bookmarkEnd w:id="66"/>
      <w:bookmarkEnd w:id="67"/>
      <w:bookmarkEnd w:id="68"/>
      <w:bookmarkEnd w:id="69"/>
      <w:bookmarkEnd w:id="70"/>
      <w:bookmarkEnd w:id="71"/>
      <w:bookmarkEnd w:id="72"/>
      <w:bookmarkEnd w:id="73"/>
      <w:bookmarkEnd w:id="74"/>
    </w:p>
    <w:p w14:paraId="41B49980" w14:textId="77777777" w:rsidR="00B71AF3" w:rsidRDefault="00B71AF3" w:rsidP="00BB770A">
      <w:pPr>
        <w:pStyle w:val="textbody"/>
      </w:pPr>
      <w:r>
        <w:t xml:space="preserve">Several simple temporal patterns may be simulated in the BDA module to represent general outbreak trends for the entire study landscape.  Temporal patterns in a given BDA are assumed constant for the length of the simulation, and are defined by a suite of temporal disturbance functions that define the landscape scale intensity of the BDA at a given time step, termed Regional Outbreak Status (ROS).  ROS units are integer classes ranging from 0 (no outbreak) to 3 (intense outbreak).  The time to the next outbreak is calculated following each outbreak event using either a uniform or a normal random function. </w:t>
      </w:r>
    </w:p>
    <w:p w14:paraId="48719DF0" w14:textId="77777777" w:rsidR="00B71AF3" w:rsidRDefault="00B71AF3" w:rsidP="00BB770A">
      <w:pPr>
        <w:pStyle w:val="textbody"/>
      </w:pPr>
      <w:r>
        <w:t xml:space="preserve">The magnitude of simulated regional outbreak severities is controlled by the MinROS and MaxROS parameters.  MinROS defines the “background” outbreak activity that will occur in each time step.  Outbreak type (“TempType” in the BDA parameter file) determines whether outbreaks are binary (either MinROS or MaxROS; TempType = “pulse”) or if the ROS can range between those values (TempType = “variable pulse”).  For the variable pulse outbreak type, the ROS value is randomly selected for each outbreak event from the range between MinROS+1 and MaxROS.  </w:t>
      </w:r>
    </w:p>
    <w:p w14:paraId="49C4E33E" w14:textId="77777777" w:rsidR="00B71AF3" w:rsidRPr="00BB770A" w:rsidRDefault="00B71AF3" w:rsidP="001D55CC">
      <w:pPr>
        <w:pStyle w:val="Heading2"/>
        <w:numPr>
          <w:ilvl w:val="1"/>
          <w:numId w:val="4"/>
        </w:numPr>
      </w:pPr>
      <w:bookmarkStart w:id="75" w:name="_Toc81207701"/>
      <w:bookmarkStart w:id="76" w:name="_Toc81207924"/>
      <w:bookmarkStart w:id="77" w:name="_Toc81277332"/>
      <w:bookmarkStart w:id="78" w:name="_Toc81277666"/>
      <w:bookmarkStart w:id="79" w:name="_Toc81283038"/>
      <w:bookmarkStart w:id="80" w:name="_Toc81471919"/>
      <w:bookmarkStart w:id="81" w:name="_Toc84045148"/>
      <w:bookmarkStart w:id="82" w:name="_Toc84303676"/>
      <w:bookmarkStart w:id="83" w:name="_Toc85255800"/>
      <w:bookmarkStart w:id="84" w:name="_Toc101339107"/>
      <w:bookmarkStart w:id="85" w:name="_Toc101598714"/>
      <w:bookmarkStart w:id="86" w:name="_Toc8716417"/>
      <w:r w:rsidRPr="00BB770A">
        <w:lastRenderedPageBreak/>
        <w:t>BDA effects</w:t>
      </w:r>
      <w:bookmarkEnd w:id="75"/>
      <w:bookmarkEnd w:id="76"/>
      <w:bookmarkEnd w:id="77"/>
      <w:bookmarkEnd w:id="78"/>
      <w:bookmarkEnd w:id="79"/>
      <w:bookmarkEnd w:id="80"/>
      <w:bookmarkEnd w:id="81"/>
      <w:bookmarkEnd w:id="82"/>
      <w:bookmarkEnd w:id="83"/>
      <w:bookmarkEnd w:id="84"/>
      <w:bookmarkEnd w:id="85"/>
      <w:bookmarkEnd w:id="86"/>
    </w:p>
    <w:p w14:paraId="214EA04F" w14:textId="77777777" w:rsidR="00B71AF3" w:rsidRDefault="00B71AF3" w:rsidP="00BB770A">
      <w:pPr>
        <w:pStyle w:val="textbody"/>
      </w:pPr>
      <w:r>
        <w:t xml:space="preserve">Both the probability that a site is disturbed by a given BDA and the intensity of that disturbance are controlled by </w:t>
      </w:r>
      <w:r>
        <w:rPr>
          <w:i/>
          <w:iCs/>
        </w:rPr>
        <w:t>biological disturbance probability (BDP)</w:t>
      </w:r>
      <w:r>
        <w:t xml:space="preserve">.  BDP is defined by the following equation:  </w:t>
      </w:r>
    </w:p>
    <w:p w14:paraId="6068C7EB" w14:textId="77777777" w:rsidR="00B71AF3" w:rsidRDefault="00B71AF3" w:rsidP="00BB770A">
      <w:pPr>
        <w:pStyle w:val="Equation"/>
      </w:pPr>
      <w:r>
        <w:t xml:space="preserve">BDP = </w:t>
      </w:r>
      <w:r>
        <w:rPr>
          <w:i/>
          <w:iCs/>
        </w:rPr>
        <w:t xml:space="preserve">a </w:t>
      </w:r>
      <w:r>
        <w:t>·</w:t>
      </w:r>
      <w:smartTag w:uri="isiresearchsoft-com/cwyw" w:element="citation">
        <w:r>
          <w:t>{[SRD</w:t>
        </w:r>
        <w:r>
          <w:rPr>
            <w:vertAlign w:val="subscript"/>
          </w:rPr>
          <w:t>m</w:t>
        </w:r>
        <w:r>
          <w:t xml:space="preserve"> + (NRD*NW)]/(1+NW)}</w:t>
        </w:r>
      </w:smartTag>
      <w:r>
        <w:t xml:space="preserve"> · (ROS/3)</w:t>
      </w:r>
      <w:r>
        <w:tab/>
      </w:r>
      <w:r>
        <w:tab/>
        <w:t>(2)</w:t>
      </w:r>
    </w:p>
    <w:p w14:paraId="2ECA7EAE" w14:textId="77777777"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SRD</w:t>
      </w:r>
      <w:r>
        <w:rPr>
          <w:vertAlign w:val="subscript"/>
        </w:rPr>
        <w:t>m</w:t>
      </w:r>
      <w:r>
        <w:t xml:space="preserve"> = the species and age composition of the site (SRD), optionally modified by land type and/or past disturbance (Equation 1); NRD = the mean SRD</w:t>
      </w:r>
      <w:r>
        <w:rPr>
          <w:vertAlign w:val="subscript"/>
        </w:rPr>
        <w:t>m</w:t>
      </w:r>
      <w:r>
        <w:t xml:space="preserve"> of sites within the neighborhood surrounding a site; NW = Neighborhood Weight, a parameter designed to define the relative importance between site and neighborhood resources; and ROS = Regional Outbreak Status.</w:t>
      </w:r>
    </w:p>
    <w:p w14:paraId="296A99CD" w14:textId="77777777" w:rsidR="006E2A5B" w:rsidRDefault="00B71AF3" w:rsidP="00BB770A">
      <w:pPr>
        <w:pStyle w:val="textbody"/>
      </w:pPr>
      <w:r>
        <w:t>Sites are selected for disturbance by comparing BDP with a uniform random number ranging from 0-1.  Note that while equation 1 allows SRD</w:t>
      </w:r>
      <w:r>
        <w:rPr>
          <w:vertAlign w:val="subscript"/>
        </w:rPr>
        <w:t>m</w:t>
      </w:r>
      <w:r>
        <w:t xml:space="preserve"> to exceed 1.0, by definition BDP cannot exceed 1.0 (i.e., 100% probability of disturbance).  SRD</w:t>
      </w:r>
      <w:r>
        <w:rPr>
          <w:vertAlign w:val="subscript"/>
        </w:rPr>
        <w:t>m</w:t>
      </w:r>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w:t>
      </w:r>
      <w:r w:rsidR="006E2A5B">
        <w:t xml:space="preserve">the user can define the thresholds between classes.  The user inputs Class2_SV and Class3_SV set these values, such that </w:t>
      </w:r>
      <w:r>
        <w:t xml:space="preserve">BDP &lt; </w:t>
      </w:r>
      <w:r w:rsidR="006E2A5B">
        <w:t>Class2_SV</w:t>
      </w:r>
      <w:r>
        <w:t xml:space="preserve"> = intensity class 1; </w:t>
      </w:r>
      <w:r w:rsidR="006E2A5B">
        <w:t>Class2_SV</w:t>
      </w:r>
      <w:r>
        <w:t xml:space="preserve"> &lt; BDP &lt; </w:t>
      </w:r>
      <w:r w:rsidR="006E2A5B">
        <w:t>Class3_SV</w:t>
      </w:r>
      <w:r>
        <w:t xml:space="preserve"> = intensity class 2; BDP &gt; </w:t>
      </w:r>
      <w:r w:rsidR="006E2A5B">
        <w:t>Class3_SV</w:t>
      </w:r>
      <w:r>
        <w:t xml:space="preserve"> = intensity class 3 disturbance.  Unlike fire or wind disturbance, there is no predefined function that estimates susceptibility class as a function of species tolerance class.  Instead, susceptibility class is defined directly by a lookup table similar to that used for host preference class. </w:t>
      </w:r>
    </w:p>
    <w:p w14:paraId="799B16F9" w14:textId="77777777" w:rsidR="006E2A5B" w:rsidRPr="00552839" w:rsidRDefault="00A25459" w:rsidP="006E2A5B">
      <w:pPr>
        <w:pStyle w:val="textbody"/>
      </w:pPr>
      <w:r>
        <w:rPr>
          <w:bCs/>
          <w:iCs/>
        </w:rPr>
        <w:t xml:space="preserve">The </w:t>
      </w:r>
      <w:r w:rsidR="006E2A5B">
        <w:rPr>
          <w:bCs/>
          <w:iCs/>
        </w:rPr>
        <w:t>m</w:t>
      </w:r>
      <w:r w:rsidR="006E2A5B">
        <w:t>ortality of individual cohorts is a probabilistic function of the vulnerability probability (VulnProb) of the c</w:t>
      </w:r>
      <w:r w:rsidR="00FB167B">
        <w:t>ohort’s</w:t>
      </w:r>
      <w:r w:rsidR="006E2A5B">
        <w:t xml:space="preserve"> susceptibility class and the </w:t>
      </w:r>
      <w:r w:rsidR="00FB167B">
        <w:t xml:space="preserve">site </w:t>
      </w:r>
      <w:r w:rsidR="006E2A5B">
        <w:t xml:space="preserve">BDP.  The user defines which species and ages fall into each susceptibility class (1-3), and the probability of cohort mortality for each class.  The same random number used to select sites for disturbance (above) is compared to the </w:t>
      </w:r>
      <w:r w:rsidR="00FB167B">
        <w:t>product of</w:t>
      </w:r>
      <w:r w:rsidR="006E2A5B">
        <w:t xml:space="preserve"> BDP </w:t>
      </w:r>
      <w:r w:rsidR="00FB167B">
        <w:t>and</w:t>
      </w:r>
      <w:r w:rsidR="006E2A5B">
        <w:t xml:space="preserve"> VulnProb to determine if a cohort is killed.  </w:t>
      </w:r>
      <w:r w:rsidR="008958E0">
        <w:t>The separation of mortality probability from the calculation of BDP allows for cohorts that on their own do not have high preference as hosts, but when occurring in conjunction with highly preferred host cohorts can be highly susceptible to mortality due to “spill-over” from the preferred hosts cohorts.</w:t>
      </w:r>
    </w:p>
    <w:p w14:paraId="4DCD55ED" w14:textId="77777777" w:rsidR="00B71AF3" w:rsidRDefault="00B71AF3" w:rsidP="00BB770A">
      <w:pPr>
        <w:pStyle w:val="textbody"/>
      </w:pPr>
      <w:r>
        <w:lastRenderedPageBreak/>
        <w:t>If no other BDA options are simulated, the BDA module finishes by updating species cohort lists, updating the time since last biological disturbance, outputting a map of BDA disturbance events, and updating the BDA log (Figure 2).</w:t>
      </w:r>
    </w:p>
    <w:p w14:paraId="59664E85" w14:textId="77777777" w:rsidR="00B71AF3" w:rsidRPr="00BB770A" w:rsidRDefault="00B71AF3" w:rsidP="001D55CC">
      <w:pPr>
        <w:pStyle w:val="Heading2"/>
        <w:numPr>
          <w:ilvl w:val="1"/>
          <w:numId w:val="4"/>
        </w:numPr>
      </w:pPr>
      <w:bookmarkStart w:id="87" w:name="_Toc81207702"/>
      <w:bookmarkStart w:id="88" w:name="_Toc81207925"/>
      <w:bookmarkStart w:id="89" w:name="_Toc81277333"/>
      <w:bookmarkStart w:id="90" w:name="_Toc81277667"/>
      <w:bookmarkStart w:id="91" w:name="_Toc81283039"/>
      <w:bookmarkStart w:id="92" w:name="_Toc81471920"/>
      <w:bookmarkStart w:id="93" w:name="_Toc84045149"/>
      <w:bookmarkStart w:id="94" w:name="_Toc84303677"/>
      <w:bookmarkStart w:id="95" w:name="_Toc85255801"/>
      <w:bookmarkStart w:id="96" w:name="_Toc101339108"/>
      <w:bookmarkStart w:id="97" w:name="_Toc101598715"/>
      <w:bookmarkStart w:id="98" w:name="_Toc8716418"/>
      <w:r w:rsidRPr="00BB770A">
        <w:t>BDA dispersal</w:t>
      </w:r>
      <w:bookmarkEnd w:id="87"/>
      <w:bookmarkEnd w:id="88"/>
      <w:bookmarkEnd w:id="89"/>
      <w:bookmarkEnd w:id="90"/>
      <w:bookmarkEnd w:id="91"/>
      <w:bookmarkEnd w:id="92"/>
      <w:bookmarkEnd w:id="93"/>
      <w:bookmarkEnd w:id="94"/>
      <w:bookmarkEnd w:id="95"/>
      <w:bookmarkEnd w:id="96"/>
      <w:bookmarkEnd w:id="97"/>
      <w:bookmarkEnd w:id="98"/>
      <w:r w:rsidRPr="00BB770A">
        <w:t xml:space="preserve"> </w:t>
      </w:r>
    </w:p>
    <w:p w14:paraId="44DF33F6" w14:textId="77777777"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exactly the same as if the outbreak were synchronous.  Note that the dispersal procedures for the BDA module are still under development.   </w:t>
      </w:r>
    </w:p>
    <w:p w14:paraId="41D93092" w14:textId="77777777" w:rsidR="00B71AF3" w:rsidRPr="00BB770A" w:rsidRDefault="00B71AF3" w:rsidP="001D55CC">
      <w:pPr>
        <w:pStyle w:val="Heading3"/>
        <w:numPr>
          <w:ilvl w:val="2"/>
          <w:numId w:val="4"/>
        </w:numPr>
        <w:ind w:left="864" w:hanging="864"/>
      </w:pPr>
      <w:bookmarkStart w:id="99" w:name="_Toc34580540"/>
      <w:bookmarkStart w:id="100" w:name="_Toc81207703"/>
      <w:bookmarkStart w:id="101" w:name="_Toc81207926"/>
      <w:bookmarkStart w:id="102" w:name="_Toc81277334"/>
      <w:bookmarkStart w:id="103" w:name="_Toc81277668"/>
      <w:bookmarkStart w:id="104" w:name="_Toc81283040"/>
      <w:bookmarkStart w:id="105" w:name="_Toc81471921"/>
      <w:bookmarkStart w:id="106" w:name="_Toc84045150"/>
      <w:bookmarkStart w:id="107" w:name="_Toc84303678"/>
      <w:bookmarkStart w:id="108" w:name="_Toc85255802"/>
      <w:bookmarkStart w:id="109" w:name="_Toc101339109"/>
      <w:bookmarkStart w:id="110" w:name="_Toc101598716"/>
      <w:bookmarkStart w:id="111" w:name="_Toc8716419"/>
      <w:r w:rsidRPr="00BB770A">
        <w:t>Epicenters</w:t>
      </w:r>
      <w:bookmarkEnd w:id="99"/>
      <w:bookmarkEnd w:id="100"/>
      <w:bookmarkEnd w:id="101"/>
      <w:bookmarkEnd w:id="102"/>
      <w:bookmarkEnd w:id="103"/>
      <w:bookmarkEnd w:id="104"/>
      <w:bookmarkEnd w:id="105"/>
      <w:bookmarkEnd w:id="106"/>
      <w:bookmarkEnd w:id="107"/>
      <w:bookmarkEnd w:id="108"/>
      <w:bookmarkEnd w:id="109"/>
      <w:bookmarkEnd w:id="110"/>
      <w:bookmarkEnd w:id="111"/>
    </w:p>
    <w:p w14:paraId="44292077" w14:textId="77777777" w:rsidR="00B71AF3" w:rsidRDefault="00B71AF3" w:rsidP="00BB770A">
      <w:pPr>
        <w:pStyle w:val="textbody"/>
      </w:pPr>
      <w:r>
        <w:t>Epicenters are defined as central sites from which a BDA may disperse.  There are three types of epicenters</w:t>
      </w:r>
      <w:r w:rsidR="00472811">
        <w:t>.  The first type is</w:t>
      </w:r>
      <w:r>
        <w:t xml:space="preserve"> initial epicenters</w:t>
      </w:r>
      <w:r w:rsidR="00472811">
        <w:t xml:space="preserve">, which are </w:t>
      </w:r>
      <w:r>
        <w:t>sites randomly selected at time = 0 to initiate new outbreak zones in the first time step</w:t>
      </w:r>
      <w:r w:rsidR="00472811">
        <w:t>.  The second type is</w:t>
      </w:r>
      <w:r>
        <w:t xml:space="preserve"> seed epicenters</w:t>
      </w:r>
      <w:r w:rsidR="00472811">
        <w:t xml:space="preserve">, which are </w:t>
      </w:r>
      <w:r>
        <w:t xml:space="preserve">sites randomly selected at each time step an outbreak occurs to initiate new outbreak zones outside the outbreak zone defined at time </w:t>
      </w:r>
      <w:r>
        <w:rPr>
          <w:i/>
          <w:iCs/>
        </w:rPr>
        <w:t xml:space="preserve">t–1 </w:t>
      </w:r>
      <w:r>
        <w:t>during the simulation</w:t>
      </w:r>
      <w:r w:rsidR="00472811">
        <w:t>.  The third type is</w:t>
      </w:r>
      <w:r>
        <w:t xml:space="preserve"> outbreak zone epicenters</w:t>
      </w:r>
      <w:r w:rsidR="00472811">
        <w:t>, which are s</w:t>
      </w:r>
      <w:r>
        <w:t xml:space="preserve">ites randomly selected from within the last outbreak zone (i.e., time = t-1) to continue the spread of an outbreak in consecutive time steps.  The BDA module will randomly select epicenters from a subset of sites that are above user-specified threshold site </w:t>
      </w:r>
      <w:r w:rsidR="00FB167B">
        <w:t>BDP</w:t>
      </w:r>
      <w:r>
        <w:t xml:space="preserve">.  Initial epicenters can be selected anywhere in the landscape where sites meet this criterion; seed and outbreak zone epicenters are selected from outside and inside (respectively) the outbreak zone defined at time </w:t>
      </w:r>
      <w:r>
        <w:rPr>
          <w:i/>
          <w:iCs/>
        </w:rPr>
        <w:t>t–1</w:t>
      </w:r>
      <w:r>
        <w:t>.</w:t>
      </w:r>
    </w:p>
    <w:p w14:paraId="78CF3D62" w14:textId="77777777" w:rsidR="00B71AF3" w:rsidRDefault="00B71AF3" w:rsidP="00BB770A">
      <w:pPr>
        <w:pStyle w:val="textbody"/>
      </w:pPr>
      <w:r>
        <w:t>The number of initial epicenters is a simple user-defined parameter.  The following negative exponential equation determines how many new epicenters will be generated both inside and outside existing outbreak zones:</w:t>
      </w:r>
    </w:p>
    <w:p w14:paraId="4172D5BB" w14:textId="77777777" w:rsidR="00B71AF3" w:rsidRDefault="00B71AF3" w:rsidP="00BB770A">
      <w:pPr>
        <w:pStyle w:val="Equation"/>
      </w:pPr>
      <w:r>
        <w:rPr>
          <w:i/>
          <w:iCs/>
        </w:rPr>
        <w:t>Y</w:t>
      </w:r>
      <w:r>
        <w:rPr>
          <w:i/>
          <w:iCs/>
          <w:vertAlign w:val="subscript"/>
        </w:rPr>
        <w:t>i</w:t>
      </w:r>
      <w:r>
        <w:t xml:space="preserve"> = </w:t>
      </w:r>
      <w:r>
        <w:rPr>
          <w:i/>
          <w:iCs/>
        </w:rPr>
        <w:t>A</w:t>
      </w:r>
      <w:r>
        <w:rPr>
          <w:i/>
          <w:iCs/>
          <w:vertAlign w:val="subscript"/>
        </w:rPr>
        <w:t>i</w:t>
      </w:r>
      <w:r>
        <w:t xml:space="preserve">*exp (- </w:t>
      </w:r>
      <w:r>
        <w:rPr>
          <w:i/>
          <w:iCs/>
        </w:rPr>
        <w:t>c</w:t>
      </w:r>
      <w:r>
        <w:rPr>
          <w:i/>
          <w:iCs/>
          <w:vertAlign w:val="subscript"/>
        </w:rPr>
        <w:t>i</w:t>
      </w:r>
      <w:r>
        <w:rPr>
          <w:i/>
          <w:iCs/>
        </w:rPr>
        <w:t>X</w:t>
      </w:r>
      <w:r>
        <w:rPr>
          <w:i/>
          <w:iCs/>
          <w:vertAlign w:val="subscript"/>
        </w:rPr>
        <w:t>i</w:t>
      </w:r>
      <w:r>
        <w:t>)</w:t>
      </w:r>
      <w:r>
        <w:tab/>
      </w:r>
      <w:r>
        <w:tab/>
      </w:r>
      <w:r>
        <w:tab/>
      </w:r>
      <w:r>
        <w:tab/>
      </w:r>
      <w:r>
        <w:tab/>
      </w:r>
      <w:r>
        <w:tab/>
      </w:r>
      <w:r>
        <w:tab/>
        <w:t>(3)</w:t>
      </w:r>
    </w:p>
    <w:p w14:paraId="6D7E4DF5" w14:textId="77777777" w:rsidR="00B71AF3" w:rsidRDefault="00B71AF3" w:rsidP="00BB770A">
      <w:pPr>
        <w:pStyle w:val="textbody"/>
      </w:pPr>
      <w:r>
        <w:t xml:space="preserve">Here, </w:t>
      </w:r>
      <w:r>
        <w:rPr>
          <w:i/>
          <w:iCs/>
        </w:rPr>
        <w:t>A</w:t>
      </w:r>
      <w:r>
        <w:rPr>
          <w:i/>
          <w:iCs/>
          <w:vertAlign w:val="subscript"/>
        </w:rPr>
        <w:t>i</w:t>
      </w:r>
      <w:r>
        <w:t xml:space="preserve"> = the number of qualified potential epicenter sites (i.e., the number of sites either inside or outside the last outbreak zone where BDP &gt; the </w:t>
      </w:r>
      <w:r>
        <w:rPr>
          <w:i/>
          <w:iCs/>
        </w:rPr>
        <w:t>epidemic threshold</w:t>
      </w:r>
      <w:r>
        <w:t xml:space="preserve">), </w:t>
      </w:r>
      <w:r>
        <w:rPr>
          <w:i/>
          <w:iCs/>
        </w:rPr>
        <w:t>X</w:t>
      </w:r>
      <w:r>
        <w:rPr>
          <w:i/>
          <w:iCs/>
          <w:vertAlign w:val="subscript"/>
        </w:rPr>
        <w:t>i</w:t>
      </w:r>
      <w:r>
        <w:t xml:space="preserve"> = the current number of selected epicenters of a given type, and </w:t>
      </w:r>
      <w:r>
        <w:rPr>
          <w:i/>
          <w:iCs/>
        </w:rPr>
        <w:t>Y</w:t>
      </w:r>
      <w:r>
        <w:rPr>
          <w:i/>
          <w:iCs/>
          <w:vertAlign w:val="subscript"/>
        </w:rPr>
        <w:t>i</w:t>
      </w:r>
      <w:r>
        <w:t xml:space="preserve"> = the number of sites that can be checked.  </w:t>
      </w:r>
      <w:r>
        <w:lastRenderedPageBreak/>
        <w:t xml:space="preserve">Coefficient </w:t>
      </w:r>
      <w:r>
        <w:rPr>
          <w:i/>
          <w:iCs/>
        </w:rPr>
        <w:t>c</w:t>
      </w:r>
      <w:r>
        <w:rPr>
          <w:i/>
          <w:iCs/>
          <w:vertAlign w:val="subscript"/>
        </w:rPr>
        <w:t>i</w:t>
      </w:r>
      <w:r>
        <w:t xml:space="preserve"> is a user-defined parameter that controls statistically how many new epicenters may be generated for either seed epicenter or outbreak zone epicenter type.  The number of epicenters will decrease with increasing </w:t>
      </w:r>
      <w:r>
        <w:rPr>
          <w:i/>
          <w:iCs/>
        </w:rPr>
        <w:t>c</w:t>
      </w:r>
      <w:r>
        <w:t>.</w:t>
      </w:r>
    </w:p>
    <w:p w14:paraId="2181A6D8" w14:textId="77777777" w:rsidR="00B71AF3" w:rsidRPr="00BB770A" w:rsidRDefault="00B71AF3" w:rsidP="001D55CC">
      <w:pPr>
        <w:pStyle w:val="Heading3"/>
        <w:numPr>
          <w:ilvl w:val="2"/>
          <w:numId w:val="4"/>
        </w:numPr>
        <w:ind w:left="864" w:hanging="864"/>
      </w:pPr>
      <w:bookmarkStart w:id="112" w:name="_Toc81207704"/>
      <w:bookmarkStart w:id="113" w:name="_Toc81207927"/>
      <w:bookmarkStart w:id="114" w:name="_Toc81277335"/>
      <w:bookmarkStart w:id="115" w:name="_Toc81277669"/>
      <w:bookmarkStart w:id="116" w:name="_Toc81283041"/>
      <w:bookmarkStart w:id="117" w:name="_Toc81471922"/>
      <w:bookmarkStart w:id="118" w:name="_Toc84045151"/>
      <w:bookmarkStart w:id="119" w:name="_Toc84303679"/>
      <w:bookmarkStart w:id="120" w:name="_Toc85255803"/>
      <w:bookmarkStart w:id="121" w:name="_Toc101339110"/>
      <w:bookmarkStart w:id="122" w:name="_Toc101598717"/>
      <w:bookmarkStart w:id="123" w:name="_Toc8716420"/>
      <w:r w:rsidRPr="00BB770A">
        <w:t>Spatial outbreak zones</w:t>
      </w:r>
      <w:bookmarkEnd w:id="112"/>
      <w:bookmarkEnd w:id="113"/>
      <w:bookmarkEnd w:id="114"/>
      <w:bookmarkEnd w:id="115"/>
      <w:bookmarkEnd w:id="116"/>
      <w:bookmarkEnd w:id="117"/>
      <w:bookmarkEnd w:id="118"/>
      <w:bookmarkEnd w:id="119"/>
      <w:bookmarkEnd w:id="120"/>
      <w:bookmarkEnd w:id="121"/>
      <w:bookmarkEnd w:id="122"/>
      <w:bookmarkEnd w:id="123"/>
    </w:p>
    <w:p w14:paraId="05EA633F" w14:textId="77777777" w:rsidR="00B71AF3" w:rsidRDefault="00B71AF3" w:rsidP="00BB770A">
      <w:pPr>
        <w:pStyle w:val="textbody"/>
      </w:pPr>
      <w:r>
        <w:t>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nonhost cells is defined by a user-defined neighborhood rule (</w:t>
      </w:r>
      <w:r>
        <w:rPr>
          <w:i/>
          <w:iCs/>
        </w:rPr>
        <w:t>sensu</w:t>
      </w:r>
      <w:r>
        <w:t xml:space="preserve"> </w:t>
      </w:r>
      <w:smartTag w:uri="urn:schemas-microsoft-com:office:smarttags" w:element="place">
        <w:smartTag w:uri="urn:schemas-microsoft-com:office:smarttags" w:element="City">
          <w:r>
            <w:t>Gardner</w:t>
          </w:r>
        </w:smartTag>
      </w:smartTag>
      <w:r>
        <w:t xml:space="preserve"> 1999).  Available structuring elements include 4, 8, 12, and 24 nearest neighbors (Figure 1).  </w:t>
      </w:r>
    </w:p>
    <w:p w14:paraId="0BEE12E6" w14:textId="77777777"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during the time step defines the spatial extent over which the BDA may disturb sites during that time step.  </w:t>
      </w:r>
    </w:p>
    <w:p w14:paraId="4757BF12" w14:textId="77777777" w:rsidR="00B71AF3" w:rsidRDefault="00B71AF3">
      <w:pPr>
        <w:spacing w:after="120"/>
        <w:ind w:left="1122"/>
        <w:rPr>
          <w:b/>
          <w:bCs/>
          <w:noProof/>
        </w:rPr>
      </w:pPr>
      <w:r>
        <w:rPr>
          <w:b/>
          <w:bCs/>
        </w:rPr>
        <w:br w:type="page"/>
      </w:r>
      <w:r>
        <w:rPr>
          <w:b/>
          <w:bCs/>
        </w:rPr>
        <w:lastRenderedPageBreak/>
        <w:t>Figure 1.-Available structuring elements.</w:t>
      </w:r>
      <w:r>
        <w:rPr>
          <w:b/>
          <w:bCs/>
          <w:noProof/>
        </w:rPr>
        <w:t xml:space="preserve"> </w:t>
      </w:r>
    </w:p>
    <w:p w14:paraId="0C49F440" w14:textId="77777777" w:rsidR="00B71AF3" w:rsidRDefault="00B71AF3" w:rsidP="00BB770A">
      <w:pPr>
        <w:pStyle w:val="textbody"/>
      </w:pPr>
    </w:p>
    <w:p w14:paraId="0C2C0582" w14:textId="77777777" w:rsidR="00B71AF3" w:rsidRDefault="00B71AF3" w:rsidP="00BB770A">
      <w:pPr>
        <w:pStyle w:val="textbody"/>
      </w:pPr>
    </w:p>
    <w:p w14:paraId="0FDBFFEE" w14:textId="77777777" w:rsidR="00B71AF3" w:rsidRDefault="00CC492C" w:rsidP="00BB770A">
      <w:pPr>
        <w:pStyle w:val="textbody"/>
      </w:pPr>
      <w:r>
        <w:rPr>
          <w:noProof/>
        </w:rPr>
        <mc:AlternateContent>
          <mc:Choice Requires="wpg">
            <w:drawing>
              <wp:anchor distT="0" distB="0" distL="114300" distR="114300" simplePos="0" relativeHeight="251658240" behindDoc="0" locked="0" layoutInCell="1" allowOverlap="1" wp14:anchorId="60669FF8" wp14:editId="5C13DF95">
                <wp:simplePos x="0" y="0"/>
                <wp:positionH relativeFrom="column">
                  <wp:posOffset>712470</wp:posOffset>
                </wp:positionH>
                <wp:positionV relativeFrom="paragraph">
                  <wp:posOffset>240665</wp:posOffset>
                </wp:positionV>
                <wp:extent cx="5600700" cy="1371600"/>
                <wp:effectExtent l="7620" t="8890" r="11430" b="1016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1371600"/>
                          <a:chOff x="1800" y="2706"/>
                          <a:chExt cx="8820" cy="2160"/>
                        </a:xfrm>
                      </wpg:grpSpPr>
                      <wps:wsp>
                        <wps:cNvPr id="3" name="Text Box 3"/>
                        <wps:cNvSpPr txBox="1">
                          <a:spLocks noChangeArrowheads="1"/>
                        </wps:cNvSpPr>
                        <wps:spPr bwMode="auto">
                          <a:xfrm>
                            <a:off x="3600" y="2706"/>
                            <a:ext cx="1800" cy="2160"/>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057A57" w14:paraId="4D68A3B2" w14:textId="77777777">
                                <w:trPr>
                                  <w:trHeight w:val="288"/>
                                </w:trPr>
                                <w:tc>
                                  <w:tcPr>
                                    <w:tcW w:w="336" w:type="dxa"/>
                                  </w:tcPr>
                                  <w:p w14:paraId="465459D1" w14:textId="77777777" w:rsidR="00057A57" w:rsidRDefault="00057A57">
                                    <w:r>
                                      <w:t>1</w:t>
                                    </w:r>
                                  </w:p>
                                </w:tc>
                                <w:tc>
                                  <w:tcPr>
                                    <w:tcW w:w="390" w:type="dxa"/>
                                  </w:tcPr>
                                  <w:p w14:paraId="2D06879F" w14:textId="77777777" w:rsidR="00057A57" w:rsidRDefault="00057A57">
                                    <w:r>
                                      <w:t>2</w:t>
                                    </w:r>
                                  </w:p>
                                </w:tc>
                                <w:tc>
                                  <w:tcPr>
                                    <w:tcW w:w="336" w:type="dxa"/>
                                  </w:tcPr>
                                  <w:p w14:paraId="6E8DB514" w14:textId="77777777" w:rsidR="00057A57" w:rsidRDefault="00057A57">
                                    <w:r>
                                      <w:t>3</w:t>
                                    </w:r>
                                  </w:p>
                                </w:tc>
                              </w:tr>
                              <w:tr w:rsidR="00057A57" w14:paraId="1552FB41" w14:textId="77777777">
                                <w:trPr>
                                  <w:trHeight w:val="288"/>
                                </w:trPr>
                                <w:tc>
                                  <w:tcPr>
                                    <w:tcW w:w="336" w:type="dxa"/>
                                  </w:tcPr>
                                  <w:p w14:paraId="425CBF00" w14:textId="77777777" w:rsidR="00057A57" w:rsidRDefault="00057A57">
                                    <w:r>
                                      <w:t>8</w:t>
                                    </w:r>
                                  </w:p>
                                </w:tc>
                                <w:tc>
                                  <w:tcPr>
                                    <w:tcW w:w="390" w:type="dxa"/>
                                  </w:tcPr>
                                  <w:p w14:paraId="7B184CF2" w14:textId="77777777" w:rsidR="00057A57" w:rsidRDefault="00057A57">
                                    <w:r>
                                      <w:t>X</w:t>
                                    </w:r>
                                  </w:p>
                                </w:tc>
                                <w:tc>
                                  <w:tcPr>
                                    <w:tcW w:w="336" w:type="dxa"/>
                                  </w:tcPr>
                                  <w:p w14:paraId="6E4CD9F8" w14:textId="77777777" w:rsidR="00057A57" w:rsidRDefault="00057A57">
                                    <w:r>
                                      <w:t>4</w:t>
                                    </w:r>
                                  </w:p>
                                </w:tc>
                              </w:tr>
                              <w:tr w:rsidR="00057A57" w14:paraId="3AAD3206" w14:textId="77777777">
                                <w:trPr>
                                  <w:trHeight w:val="288"/>
                                </w:trPr>
                                <w:tc>
                                  <w:tcPr>
                                    <w:tcW w:w="336" w:type="dxa"/>
                                  </w:tcPr>
                                  <w:p w14:paraId="2B7D9F57" w14:textId="77777777" w:rsidR="00057A57" w:rsidRDefault="00057A57">
                                    <w:r>
                                      <w:t>7</w:t>
                                    </w:r>
                                  </w:p>
                                </w:tc>
                                <w:tc>
                                  <w:tcPr>
                                    <w:tcW w:w="390" w:type="dxa"/>
                                  </w:tcPr>
                                  <w:p w14:paraId="0D56A553" w14:textId="77777777" w:rsidR="00057A57" w:rsidRDefault="00057A57">
                                    <w:r>
                                      <w:t>6</w:t>
                                    </w:r>
                                  </w:p>
                                </w:tc>
                                <w:tc>
                                  <w:tcPr>
                                    <w:tcW w:w="336" w:type="dxa"/>
                                  </w:tcPr>
                                  <w:p w14:paraId="50111706" w14:textId="77777777" w:rsidR="00057A57" w:rsidRDefault="00057A57">
                                    <w:r>
                                      <w:t>5</w:t>
                                    </w:r>
                                  </w:p>
                                </w:tc>
                              </w:tr>
                            </w:tbl>
                            <w:p w14:paraId="2164D8CA" w14:textId="77777777" w:rsidR="00057A57" w:rsidRDefault="00057A57">
                              <w:pPr>
                                <w:jc w:val="center"/>
                              </w:pPr>
                            </w:p>
                            <w:p w14:paraId="34DD713C" w14:textId="77777777" w:rsidR="00057A57" w:rsidRDefault="00057A57">
                              <w:pPr>
                                <w:jc w:val="center"/>
                              </w:pPr>
                              <w:r>
                                <w:t>8-Neighbor Rule</w:t>
                              </w:r>
                            </w:p>
                          </w:txbxContent>
                        </wps:txbx>
                        <wps:bodyPr rot="0" vert="horz" wrap="square" lIns="0" tIns="0" rIns="0" bIns="0" anchor="t" anchorCtr="0" upright="1">
                          <a:noAutofit/>
                        </wps:bodyPr>
                      </wps:wsp>
                      <wps:wsp>
                        <wps:cNvPr id="4" name="Text Box 4"/>
                        <wps:cNvSpPr txBox="1">
                          <a:spLocks noChangeArrowheads="1"/>
                        </wps:cNvSpPr>
                        <wps:spPr bwMode="auto">
                          <a:xfrm>
                            <a:off x="1800" y="2706"/>
                            <a:ext cx="1800" cy="1980"/>
                          </a:xfrm>
                          <a:prstGeom prst="rect">
                            <a:avLst/>
                          </a:prstGeom>
                          <a:solidFill>
                            <a:srgbClr val="FFFFFF"/>
                          </a:solidFill>
                          <a:ln w="9525">
                            <a:solidFill>
                              <a:srgbClr val="FFFFFF"/>
                            </a:solidFill>
                            <a:miter lim="800000"/>
                            <a:headEnd/>
                            <a:tailEnd/>
                          </a:ln>
                        </wps:spPr>
                        <wps:txbx>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057A57" w14:paraId="68C92F14" w14:textId="77777777">
                                <w:trPr>
                                  <w:trHeight w:val="288"/>
                                </w:trPr>
                                <w:tc>
                                  <w:tcPr>
                                    <w:tcW w:w="336" w:type="dxa"/>
                                  </w:tcPr>
                                  <w:p w14:paraId="7B88A70F" w14:textId="77777777" w:rsidR="00057A57" w:rsidRDefault="00057A57">
                                    <w:pPr>
                                      <w:jc w:val="center"/>
                                    </w:pPr>
                                  </w:p>
                                </w:tc>
                                <w:tc>
                                  <w:tcPr>
                                    <w:tcW w:w="440" w:type="dxa"/>
                                  </w:tcPr>
                                  <w:p w14:paraId="447DE0E9" w14:textId="77777777" w:rsidR="00057A57" w:rsidRDefault="00057A57">
                                    <w:pPr>
                                      <w:jc w:val="center"/>
                                    </w:pPr>
                                    <w:r>
                                      <w:t>1</w:t>
                                    </w:r>
                                  </w:p>
                                </w:tc>
                                <w:tc>
                                  <w:tcPr>
                                    <w:tcW w:w="360" w:type="dxa"/>
                                  </w:tcPr>
                                  <w:p w14:paraId="2C2A2B3B" w14:textId="77777777" w:rsidR="00057A57" w:rsidRDefault="00057A57">
                                    <w:pPr>
                                      <w:jc w:val="center"/>
                                    </w:pPr>
                                  </w:p>
                                </w:tc>
                              </w:tr>
                              <w:tr w:rsidR="00057A57" w14:paraId="6F665161" w14:textId="77777777">
                                <w:trPr>
                                  <w:trHeight w:val="288"/>
                                </w:trPr>
                                <w:tc>
                                  <w:tcPr>
                                    <w:tcW w:w="336" w:type="dxa"/>
                                  </w:tcPr>
                                  <w:p w14:paraId="091FF866" w14:textId="77777777" w:rsidR="00057A57" w:rsidRDefault="00057A57">
                                    <w:pPr>
                                      <w:jc w:val="center"/>
                                    </w:pPr>
                                    <w:r>
                                      <w:t>4</w:t>
                                    </w:r>
                                  </w:p>
                                </w:tc>
                                <w:tc>
                                  <w:tcPr>
                                    <w:tcW w:w="440" w:type="dxa"/>
                                  </w:tcPr>
                                  <w:p w14:paraId="2A890446" w14:textId="77777777" w:rsidR="00057A57" w:rsidRDefault="00057A57">
                                    <w:pPr>
                                      <w:jc w:val="center"/>
                                    </w:pPr>
                                    <w:r>
                                      <w:t>X</w:t>
                                    </w:r>
                                  </w:p>
                                </w:tc>
                                <w:tc>
                                  <w:tcPr>
                                    <w:tcW w:w="360" w:type="dxa"/>
                                  </w:tcPr>
                                  <w:p w14:paraId="6575B324" w14:textId="77777777" w:rsidR="00057A57" w:rsidRDefault="00057A57">
                                    <w:pPr>
                                      <w:jc w:val="center"/>
                                    </w:pPr>
                                    <w:r>
                                      <w:t>2</w:t>
                                    </w:r>
                                  </w:p>
                                </w:tc>
                              </w:tr>
                              <w:tr w:rsidR="00057A57" w14:paraId="583C120D" w14:textId="77777777">
                                <w:trPr>
                                  <w:trHeight w:val="288"/>
                                </w:trPr>
                                <w:tc>
                                  <w:tcPr>
                                    <w:tcW w:w="336" w:type="dxa"/>
                                  </w:tcPr>
                                  <w:p w14:paraId="434CE642" w14:textId="77777777" w:rsidR="00057A57" w:rsidRDefault="00057A57">
                                    <w:pPr>
                                      <w:jc w:val="center"/>
                                    </w:pPr>
                                  </w:p>
                                </w:tc>
                                <w:tc>
                                  <w:tcPr>
                                    <w:tcW w:w="440" w:type="dxa"/>
                                  </w:tcPr>
                                  <w:p w14:paraId="782A3ABB" w14:textId="77777777" w:rsidR="00057A57" w:rsidRDefault="00057A57">
                                    <w:pPr>
                                      <w:jc w:val="center"/>
                                    </w:pPr>
                                    <w:r>
                                      <w:t>3</w:t>
                                    </w:r>
                                  </w:p>
                                </w:tc>
                                <w:tc>
                                  <w:tcPr>
                                    <w:tcW w:w="360" w:type="dxa"/>
                                  </w:tcPr>
                                  <w:p w14:paraId="071C0016" w14:textId="77777777" w:rsidR="00057A57" w:rsidRDefault="00057A57">
                                    <w:pPr>
                                      <w:jc w:val="center"/>
                                    </w:pPr>
                                  </w:p>
                                </w:tc>
                              </w:tr>
                            </w:tbl>
                            <w:p w14:paraId="138D5032" w14:textId="77777777" w:rsidR="00057A57" w:rsidRDefault="00057A57">
                              <w:pPr>
                                <w:jc w:val="center"/>
                              </w:pPr>
                            </w:p>
                            <w:p w14:paraId="2F4A4EFA" w14:textId="77777777" w:rsidR="00057A57" w:rsidRDefault="00057A57">
                              <w:pPr>
                                <w:jc w:val="center"/>
                              </w:pPr>
                              <w:r>
                                <w:t>4-Neighbor Rule</w:t>
                              </w:r>
                            </w:p>
                          </w:txbxContent>
                        </wps:txbx>
                        <wps:bodyPr rot="0" vert="horz" wrap="square" lIns="0" tIns="0" rIns="0" bIns="0" anchor="t" anchorCtr="0" upright="1">
                          <a:noAutofit/>
                        </wps:bodyPr>
                      </wps:wsp>
                      <wps:wsp>
                        <wps:cNvPr id="5" name="Text Box 5"/>
                        <wps:cNvSpPr txBox="1">
                          <a:spLocks noChangeArrowheads="1"/>
                        </wps:cNvSpPr>
                        <wps:spPr bwMode="auto">
                          <a:xfrm>
                            <a:off x="5400" y="2706"/>
                            <a:ext cx="2340" cy="2154"/>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057A57" w14:paraId="6C2F682B" w14:textId="77777777">
                                <w:trPr>
                                  <w:trHeight w:val="288"/>
                                </w:trPr>
                                <w:tc>
                                  <w:tcPr>
                                    <w:tcW w:w="360" w:type="dxa"/>
                                  </w:tcPr>
                                  <w:p w14:paraId="23E9CB2E" w14:textId="77777777" w:rsidR="00057A57" w:rsidRDefault="00057A57">
                                    <w:pPr>
                                      <w:jc w:val="center"/>
                                    </w:pPr>
                                  </w:p>
                                </w:tc>
                                <w:tc>
                                  <w:tcPr>
                                    <w:tcW w:w="360" w:type="dxa"/>
                                  </w:tcPr>
                                  <w:p w14:paraId="5B2467E5" w14:textId="77777777" w:rsidR="00057A57" w:rsidRDefault="00057A57">
                                    <w:pPr>
                                      <w:jc w:val="center"/>
                                    </w:pPr>
                                  </w:p>
                                </w:tc>
                                <w:tc>
                                  <w:tcPr>
                                    <w:tcW w:w="360" w:type="dxa"/>
                                  </w:tcPr>
                                  <w:p w14:paraId="1EB2A146" w14:textId="77777777" w:rsidR="00057A57" w:rsidRDefault="00057A57">
                                    <w:pPr>
                                      <w:jc w:val="center"/>
                                    </w:pPr>
                                    <w:r>
                                      <w:t>9</w:t>
                                    </w:r>
                                  </w:p>
                                </w:tc>
                                <w:tc>
                                  <w:tcPr>
                                    <w:tcW w:w="360" w:type="dxa"/>
                                  </w:tcPr>
                                  <w:p w14:paraId="45E1AF2E" w14:textId="77777777" w:rsidR="00057A57" w:rsidRDefault="00057A57">
                                    <w:pPr>
                                      <w:jc w:val="center"/>
                                    </w:pPr>
                                  </w:p>
                                </w:tc>
                                <w:tc>
                                  <w:tcPr>
                                    <w:tcW w:w="360" w:type="dxa"/>
                                  </w:tcPr>
                                  <w:p w14:paraId="7E0A4CC0" w14:textId="77777777" w:rsidR="00057A57" w:rsidRDefault="00057A57">
                                    <w:pPr>
                                      <w:jc w:val="center"/>
                                    </w:pPr>
                                  </w:p>
                                </w:tc>
                              </w:tr>
                              <w:tr w:rsidR="00057A57" w14:paraId="1241D348" w14:textId="77777777">
                                <w:trPr>
                                  <w:trHeight w:val="288"/>
                                </w:trPr>
                                <w:tc>
                                  <w:tcPr>
                                    <w:tcW w:w="360" w:type="dxa"/>
                                  </w:tcPr>
                                  <w:p w14:paraId="71BC34BA" w14:textId="77777777" w:rsidR="00057A57" w:rsidRDefault="00057A57">
                                    <w:pPr>
                                      <w:jc w:val="center"/>
                                    </w:pPr>
                                  </w:p>
                                </w:tc>
                                <w:tc>
                                  <w:tcPr>
                                    <w:tcW w:w="360" w:type="dxa"/>
                                  </w:tcPr>
                                  <w:p w14:paraId="5C3FAE31" w14:textId="77777777" w:rsidR="00057A57" w:rsidRDefault="00057A57">
                                    <w:pPr>
                                      <w:jc w:val="center"/>
                                    </w:pPr>
                                    <w:r>
                                      <w:t>8</w:t>
                                    </w:r>
                                  </w:p>
                                </w:tc>
                                <w:tc>
                                  <w:tcPr>
                                    <w:tcW w:w="360" w:type="dxa"/>
                                  </w:tcPr>
                                  <w:p w14:paraId="120A79ED" w14:textId="77777777" w:rsidR="00057A57" w:rsidRDefault="00057A57">
                                    <w:pPr>
                                      <w:jc w:val="center"/>
                                    </w:pPr>
                                    <w:r>
                                      <w:t>1</w:t>
                                    </w:r>
                                  </w:p>
                                </w:tc>
                                <w:tc>
                                  <w:tcPr>
                                    <w:tcW w:w="360" w:type="dxa"/>
                                  </w:tcPr>
                                  <w:p w14:paraId="36F430B2" w14:textId="77777777" w:rsidR="00057A57" w:rsidRDefault="00057A57">
                                    <w:pPr>
                                      <w:jc w:val="center"/>
                                    </w:pPr>
                                    <w:r>
                                      <w:t>2</w:t>
                                    </w:r>
                                  </w:p>
                                </w:tc>
                                <w:tc>
                                  <w:tcPr>
                                    <w:tcW w:w="360" w:type="dxa"/>
                                  </w:tcPr>
                                  <w:p w14:paraId="50FCEDF6" w14:textId="77777777" w:rsidR="00057A57" w:rsidRDefault="00057A57">
                                    <w:pPr>
                                      <w:jc w:val="center"/>
                                    </w:pPr>
                                  </w:p>
                                </w:tc>
                              </w:tr>
                              <w:tr w:rsidR="00057A57" w14:paraId="49B83030" w14:textId="77777777">
                                <w:trPr>
                                  <w:trHeight w:val="288"/>
                                </w:trPr>
                                <w:tc>
                                  <w:tcPr>
                                    <w:tcW w:w="360" w:type="dxa"/>
                                  </w:tcPr>
                                  <w:p w14:paraId="02532DA1" w14:textId="77777777" w:rsidR="00057A57" w:rsidRDefault="00057A57">
                                    <w:pPr>
                                      <w:jc w:val="center"/>
                                    </w:pPr>
                                    <w:r>
                                      <w:t>12</w:t>
                                    </w:r>
                                  </w:p>
                                </w:tc>
                                <w:tc>
                                  <w:tcPr>
                                    <w:tcW w:w="360" w:type="dxa"/>
                                  </w:tcPr>
                                  <w:p w14:paraId="4C0A1D01" w14:textId="77777777" w:rsidR="00057A57" w:rsidRDefault="00057A57">
                                    <w:pPr>
                                      <w:jc w:val="center"/>
                                    </w:pPr>
                                    <w:r>
                                      <w:t>7</w:t>
                                    </w:r>
                                  </w:p>
                                </w:tc>
                                <w:tc>
                                  <w:tcPr>
                                    <w:tcW w:w="360" w:type="dxa"/>
                                  </w:tcPr>
                                  <w:p w14:paraId="3B078CF4" w14:textId="77777777" w:rsidR="00057A57" w:rsidRDefault="00057A57">
                                    <w:pPr>
                                      <w:jc w:val="center"/>
                                    </w:pPr>
                                    <w:r>
                                      <w:t>X</w:t>
                                    </w:r>
                                  </w:p>
                                </w:tc>
                                <w:tc>
                                  <w:tcPr>
                                    <w:tcW w:w="360" w:type="dxa"/>
                                  </w:tcPr>
                                  <w:p w14:paraId="2BB7321A" w14:textId="77777777" w:rsidR="00057A57" w:rsidRDefault="00057A57">
                                    <w:pPr>
                                      <w:jc w:val="center"/>
                                    </w:pPr>
                                    <w:r>
                                      <w:t>3</w:t>
                                    </w:r>
                                  </w:p>
                                </w:tc>
                                <w:tc>
                                  <w:tcPr>
                                    <w:tcW w:w="360" w:type="dxa"/>
                                  </w:tcPr>
                                  <w:p w14:paraId="2E09D189" w14:textId="77777777" w:rsidR="00057A57" w:rsidRDefault="00057A57">
                                    <w:pPr>
                                      <w:jc w:val="center"/>
                                    </w:pPr>
                                    <w:r>
                                      <w:t>10</w:t>
                                    </w:r>
                                  </w:p>
                                </w:tc>
                              </w:tr>
                              <w:tr w:rsidR="00057A57" w14:paraId="12D4B6C6" w14:textId="77777777">
                                <w:trPr>
                                  <w:trHeight w:val="288"/>
                                </w:trPr>
                                <w:tc>
                                  <w:tcPr>
                                    <w:tcW w:w="360" w:type="dxa"/>
                                  </w:tcPr>
                                  <w:p w14:paraId="3A1D7CDA" w14:textId="77777777" w:rsidR="00057A57" w:rsidRDefault="00057A57">
                                    <w:pPr>
                                      <w:jc w:val="center"/>
                                    </w:pPr>
                                  </w:p>
                                </w:tc>
                                <w:tc>
                                  <w:tcPr>
                                    <w:tcW w:w="360" w:type="dxa"/>
                                  </w:tcPr>
                                  <w:p w14:paraId="184B81C0" w14:textId="77777777" w:rsidR="00057A57" w:rsidRDefault="00057A57">
                                    <w:pPr>
                                      <w:jc w:val="center"/>
                                    </w:pPr>
                                    <w:r>
                                      <w:t>6</w:t>
                                    </w:r>
                                  </w:p>
                                </w:tc>
                                <w:tc>
                                  <w:tcPr>
                                    <w:tcW w:w="360" w:type="dxa"/>
                                  </w:tcPr>
                                  <w:p w14:paraId="23BD7253" w14:textId="77777777" w:rsidR="00057A57" w:rsidRDefault="00057A57">
                                    <w:pPr>
                                      <w:jc w:val="center"/>
                                    </w:pPr>
                                    <w:r>
                                      <w:t>5</w:t>
                                    </w:r>
                                  </w:p>
                                </w:tc>
                                <w:tc>
                                  <w:tcPr>
                                    <w:tcW w:w="360" w:type="dxa"/>
                                  </w:tcPr>
                                  <w:p w14:paraId="35D7B03F" w14:textId="77777777" w:rsidR="00057A57" w:rsidRDefault="00057A57">
                                    <w:pPr>
                                      <w:jc w:val="center"/>
                                    </w:pPr>
                                    <w:r>
                                      <w:t>4</w:t>
                                    </w:r>
                                  </w:p>
                                </w:tc>
                                <w:tc>
                                  <w:tcPr>
                                    <w:tcW w:w="360" w:type="dxa"/>
                                  </w:tcPr>
                                  <w:p w14:paraId="2E912F6A" w14:textId="77777777" w:rsidR="00057A57" w:rsidRDefault="00057A57">
                                    <w:pPr>
                                      <w:jc w:val="center"/>
                                    </w:pPr>
                                  </w:p>
                                </w:tc>
                              </w:tr>
                              <w:tr w:rsidR="00057A57" w14:paraId="5DBA6546" w14:textId="77777777">
                                <w:trPr>
                                  <w:trHeight w:val="288"/>
                                </w:trPr>
                                <w:tc>
                                  <w:tcPr>
                                    <w:tcW w:w="360" w:type="dxa"/>
                                  </w:tcPr>
                                  <w:p w14:paraId="0574856D" w14:textId="77777777" w:rsidR="00057A57" w:rsidRDefault="00057A57">
                                    <w:pPr>
                                      <w:jc w:val="center"/>
                                    </w:pPr>
                                  </w:p>
                                </w:tc>
                                <w:tc>
                                  <w:tcPr>
                                    <w:tcW w:w="360" w:type="dxa"/>
                                  </w:tcPr>
                                  <w:p w14:paraId="622F629D" w14:textId="77777777" w:rsidR="00057A57" w:rsidRDefault="00057A57">
                                    <w:pPr>
                                      <w:jc w:val="center"/>
                                    </w:pPr>
                                  </w:p>
                                </w:tc>
                                <w:tc>
                                  <w:tcPr>
                                    <w:tcW w:w="360" w:type="dxa"/>
                                  </w:tcPr>
                                  <w:p w14:paraId="4EE70DD5" w14:textId="77777777" w:rsidR="00057A57" w:rsidRDefault="00057A57">
                                    <w:pPr>
                                      <w:jc w:val="center"/>
                                    </w:pPr>
                                    <w:r>
                                      <w:t>11</w:t>
                                    </w:r>
                                  </w:p>
                                </w:tc>
                                <w:tc>
                                  <w:tcPr>
                                    <w:tcW w:w="360" w:type="dxa"/>
                                  </w:tcPr>
                                  <w:p w14:paraId="110A7455" w14:textId="77777777" w:rsidR="00057A57" w:rsidRDefault="00057A57">
                                    <w:pPr>
                                      <w:jc w:val="center"/>
                                    </w:pPr>
                                  </w:p>
                                </w:tc>
                                <w:tc>
                                  <w:tcPr>
                                    <w:tcW w:w="360" w:type="dxa"/>
                                  </w:tcPr>
                                  <w:p w14:paraId="591D8D16" w14:textId="77777777" w:rsidR="00057A57" w:rsidRDefault="00057A57">
                                    <w:pPr>
                                      <w:jc w:val="center"/>
                                    </w:pPr>
                                  </w:p>
                                </w:tc>
                              </w:tr>
                            </w:tbl>
                            <w:p w14:paraId="52CC17EE" w14:textId="77777777" w:rsidR="00057A57" w:rsidRDefault="00057A57">
                              <w:pPr>
                                <w:jc w:val="center"/>
                              </w:pPr>
                            </w:p>
                            <w:p w14:paraId="7ABED5B5" w14:textId="77777777" w:rsidR="00057A57" w:rsidRDefault="00057A57">
                              <w:pPr>
                                <w:jc w:val="center"/>
                              </w:pPr>
                              <w:r>
                                <w:t>12-Neighbor Rule</w:t>
                              </w:r>
                            </w:p>
                          </w:txbxContent>
                        </wps:txbx>
                        <wps:bodyPr rot="0" vert="horz" wrap="square" lIns="0" tIns="0" rIns="0" bIns="0" anchor="t" anchorCtr="0" upright="1">
                          <a:noAutofit/>
                        </wps:bodyPr>
                      </wps:wsp>
                      <wps:wsp>
                        <wps:cNvPr id="6" name="Text Box 6"/>
                        <wps:cNvSpPr txBox="1">
                          <a:spLocks noChangeArrowheads="1"/>
                        </wps:cNvSpPr>
                        <wps:spPr bwMode="auto">
                          <a:xfrm>
                            <a:off x="7560" y="2706"/>
                            <a:ext cx="3060" cy="2154"/>
                          </a:xfrm>
                          <a:prstGeom prst="rect">
                            <a:avLst/>
                          </a:prstGeom>
                          <a:solidFill>
                            <a:srgbClr val="FFFFFF"/>
                          </a:solidFill>
                          <a:ln w="9525">
                            <a:solidFill>
                              <a:srgbClr val="FFFFFF"/>
                            </a:solidFill>
                            <a:miter lim="800000"/>
                            <a:headEnd/>
                            <a:tailEnd/>
                          </a:ln>
                        </wps:spPr>
                        <wps:txbx>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057A57" w14:paraId="56F75160" w14:textId="77777777">
                                <w:trPr>
                                  <w:trHeight w:val="288"/>
                                </w:trPr>
                                <w:tc>
                                  <w:tcPr>
                                    <w:tcW w:w="336" w:type="dxa"/>
                                  </w:tcPr>
                                  <w:p w14:paraId="18CBC77B" w14:textId="77777777" w:rsidR="00057A57" w:rsidRDefault="00057A57">
                                    <w:pPr>
                                      <w:jc w:val="center"/>
                                    </w:pPr>
                                    <w:r>
                                      <w:t>23</w:t>
                                    </w:r>
                                  </w:p>
                                </w:tc>
                                <w:tc>
                                  <w:tcPr>
                                    <w:tcW w:w="390" w:type="dxa"/>
                                  </w:tcPr>
                                  <w:p w14:paraId="5CB065E4" w14:textId="77777777" w:rsidR="00057A57" w:rsidRDefault="00057A57">
                                    <w:pPr>
                                      <w:jc w:val="center"/>
                                    </w:pPr>
                                    <w:r>
                                      <w:t>24</w:t>
                                    </w:r>
                                  </w:p>
                                </w:tc>
                                <w:tc>
                                  <w:tcPr>
                                    <w:tcW w:w="336" w:type="dxa"/>
                                  </w:tcPr>
                                  <w:p w14:paraId="7641BC1C" w14:textId="77777777" w:rsidR="00057A57" w:rsidRDefault="00057A57">
                                    <w:pPr>
                                      <w:jc w:val="center"/>
                                    </w:pPr>
                                    <w:r>
                                      <w:t>9</w:t>
                                    </w:r>
                                  </w:p>
                                </w:tc>
                                <w:tc>
                                  <w:tcPr>
                                    <w:tcW w:w="336" w:type="dxa"/>
                                  </w:tcPr>
                                  <w:p w14:paraId="52DA67AC" w14:textId="77777777" w:rsidR="00057A57" w:rsidRDefault="00057A57">
                                    <w:pPr>
                                      <w:jc w:val="center"/>
                                    </w:pPr>
                                    <w:r>
                                      <w:t>10</w:t>
                                    </w:r>
                                  </w:p>
                                </w:tc>
                                <w:tc>
                                  <w:tcPr>
                                    <w:tcW w:w="336" w:type="dxa"/>
                                  </w:tcPr>
                                  <w:p w14:paraId="1FC801BC" w14:textId="77777777" w:rsidR="00057A57" w:rsidRDefault="00057A57">
                                    <w:pPr>
                                      <w:jc w:val="center"/>
                                    </w:pPr>
                                    <w:r>
                                      <w:t>11</w:t>
                                    </w:r>
                                  </w:p>
                                </w:tc>
                              </w:tr>
                              <w:tr w:rsidR="00057A57" w14:paraId="1D81420F" w14:textId="77777777">
                                <w:trPr>
                                  <w:trHeight w:val="288"/>
                                </w:trPr>
                                <w:tc>
                                  <w:tcPr>
                                    <w:tcW w:w="336" w:type="dxa"/>
                                  </w:tcPr>
                                  <w:p w14:paraId="68F9C609" w14:textId="77777777" w:rsidR="00057A57" w:rsidRDefault="00057A57">
                                    <w:pPr>
                                      <w:jc w:val="center"/>
                                    </w:pPr>
                                    <w:r>
                                      <w:t>22</w:t>
                                    </w:r>
                                  </w:p>
                                </w:tc>
                                <w:tc>
                                  <w:tcPr>
                                    <w:tcW w:w="390" w:type="dxa"/>
                                  </w:tcPr>
                                  <w:p w14:paraId="512F3244" w14:textId="77777777" w:rsidR="00057A57" w:rsidRDefault="00057A57">
                                    <w:pPr>
                                      <w:jc w:val="center"/>
                                    </w:pPr>
                                    <w:r>
                                      <w:t>8</w:t>
                                    </w:r>
                                  </w:p>
                                </w:tc>
                                <w:tc>
                                  <w:tcPr>
                                    <w:tcW w:w="336" w:type="dxa"/>
                                  </w:tcPr>
                                  <w:p w14:paraId="1AA8433B" w14:textId="77777777" w:rsidR="00057A57" w:rsidRDefault="00057A57">
                                    <w:pPr>
                                      <w:jc w:val="center"/>
                                    </w:pPr>
                                    <w:r>
                                      <w:t>1</w:t>
                                    </w:r>
                                  </w:p>
                                </w:tc>
                                <w:tc>
                                  <w:tcPr>
                                    <w:tcW w:w="336" w:type="dxa"/>
                                  </w:tcPr>
                                  <w:p w14:paraId="4427F0D2" w14:textId="77777777" w:rsidR="00057A57" w:rsidRDefault="00057A57">
                                    <w:pPr>
                                      <w:jc w:val="center"/>
                                    </w:pPr>
                                    <w:r>
                                      <w:t>2</w:t>
                                    </w:r>
                                  </w:p>
                                </w:tc>
                                <w:tc>
                                  <w:tcPr>
                                    <w:tcW w:w="336" w:type="dxa"/>
                                  </w:tcPr>
                                  <w:p w14:paraId="4B4E7F95" w14:textId="77777777" w:rsidR="00057A57" w:rsidRDefault="00057A57">
                                    <w:pPr>
                                      <w:jc w:val="center"/>
                                    </w:pPr>
                                    <w:r>
                                      <w:t>12</w:t>
                                    </w:r>
                                  </w:p>
                                </w:tc>
                              </w:tr>
                              <w:tr w:rsidR="00057A57" w14:paraId="58C8516D" w14:textId="77777777">
                                <w:trPr>
                                  <w:trHeight w:val="288"/>
                                </w:trPr>
                                <w:tc>
                                  <w:tcPr>
                                    <w:tcW w:w="336" w:type="dxa"/>
                                  </w:tcPr>
                                  <w:p w14:paraId="02D00581" w14:textId="77777777" w:rsidR="00057A57" w:rsidRDefault="00057A57">
                                    <w:pPr>
                                      <w:jc w:val="center"/>
                                    </w:pPr>
                                    <w:r>
                                      <w:t>21</w:t>
                                    </w:r>
                                  </w:p>
                                </w:tc>
                                <w:tc>
                                  <w:tcPr>
                                    <w:tcW w:w="390" w:type="dxa"/>
                                  </w:tcPr>
                                  <w:p w14:paraId="016FE75B" w14:textId="77777777" w:rsidR="00057A57" w:rsidRDefault="00057A57">
                                    <w:pPr>
                                      <w:jc w:val="center"/>
                                    </w:pPr>
                                    <w:r>
                                      <w:t>7</w:t>
                                    </w:r>
                                  </w:p>
                                </w:tc>
                                <w:tc>
                                  <w:tcPr>
                                    <w:tcW w:w="336" w:type="dxa"/>
                                  </w:tcPr>
                                  <w:p w14:paraId="3D0B3819" w14:textId="77777777" w:rsidR="00057A57" w:rsidRDefault="00057A57">
                                    <w:pPr>
                                      <w:jc w:val="center"/>
                                    </w:pPr>
                                    <w:r>
                                      <w:t>X</w:t>
                                    </w:r>
                                  </w:p>
                                </w:tc>
                                <w:tc>
                                  <w:tcPr>
                                    <w:tcW w:w="336" w:type="dxa"/>
                                  </w:tcPr>
                                  <w:p w14:paraId="7273DDBB" w14:textId="77777777" w:rsidR="00057A57" w:rsidRDefault="00057A57">
                                    <w:pPr>
                                      <w:jc w:val="center"/>
                                    </w:pPr>
                                    <w:r>
                                      <w:t>3</w:t>
                                    </w:r>
                                  </w:p>
                                </w:tc>
                                <w:tc>
                                  <w:tcPr>
                                    <w:tcW w:w="336" w:type="dxa"/>
                                  </w:tcPr>
                                  <w:p w14:paraId="620E470B" w14:textId="77777777" w:rsidR="00057A57" w:rsidRDefault="00057A57">
                                    <w:pPr>
                                      <w:jc w:val="center"/>
                                    </w:pPr>
                                    <w:r>
                                      <w:t>13</w:t>
                                    </w:r>
                                  </w:p>
                                </w:tc>
                              </w:tr>
                              <w:tr w:rsidR="00057A57" w14:paraId="4C8044BC" w14:textId="77777777">
                                <w:trPr>
                                  <w:trHeight w:val="288"/>
                                </w:trPr>
                                <w:tc>
                                  <w:tcPr>
                                    <w:tcW w:w="336" w:type="dxa"/>
                                  </w:tcPr>
                                  <w:p w14:paraId="17E8BA09" w14:textId="77777777" w:rsidR="00057A57" w:rsidRDefault="00057A57">
                                    <w:pPr>
                                      <w:jc w:val="center"/>
                                    </w:pPr>
                                    <w:r>
                                      <w:t>20</w:t>
                                    </w:r>
                                  </w:p>
                                </w:tc>
                                <w:tc>
                                  <w:tcPr>
                                    <w:tcW w:w="390" w:type="dxa"/>
                                  </w:tcPr>
                                  <w:p w14:paraId="5635B346" w14:textId="77777777" w:rsidR="00057A57" w:rsidRDefault="00057A57">
                                    <w:pPr>
                                      <w:jc w:val="center"/>
                                    </w:pPr>
                                    <w:r>
                                      <w:t>6</w:t>
                                    </w:r>
                                  </w:p>
                                </w:tc>
                                <w:tc>
                                  <w:tcPr>
                                    <w:tcW w:w="336" w:type="dxa"/>
                                  </w:tcPr>
                                  <w:p w14:paraId="652B739F" w14:textId="77777777" w:rsidR="00057A57" w:rsidRDefault="00057A57">
                                    <w:pPr>
                                      <w:jc w:val="center"/>
                                    </w:pPr>
                                    <w:r>
                                      <w:t>5</w:t>
                                    </w:r>
                                  </w:p>
                                </w:tc>
                                <w:tc>
                                  <w:tcPr>
                                    <w:tcW w:w="336" w:type="dxa"/>
                                  </w:tcPr>
                                  <w:p w14:paraId="4EFF89E1" w14:textId="77777777" w:rsidR="00057A57" w:rsidRDefault="00057A57">
                                    <w:pPr>
                                      <w:jc w:val="center"/>
                                    </w:pPr>
                                    <w:r>
                                      <w:t>4</w:t>
                                    </w:r>
                                  </w:p>
                                </w:tc>
                                <w:tc>
                                  <w:tcPr>
                                    <w:tcW w:w="336" w:type="dxa"/>
                                  </w:tcPr>
                                  <w:p w14:paraId="3C5964E4" w14:textId="77777777" w:rsidR="00057A57" w:rsidRDefault="00057A57">
                                    <w:pPr>
                                      <w:jc w:val="center"/>
                                    </w:pPr>
                                    <w:r>
                                      <w:t>14</w:t>
                                    </w:r>
                                  </w:p>
                                </w:tc>
                              </w:tr>
                              <w:tr w:rsidR="00057A57" w14:paraId="60FA480F" w14:textId="77777777">
                                <w:trPr>
                                  <w:trHeight w:val="288"/>
                                </w:trPr>
                                <w:tc>
                                  <w:tcPr>
                                    <w:tcW w:w="336" w:type="dxa"/>
                                  </w:tcPr>
                                  <w:p w14:paraId="6FD9CC31" w14:textId="77777777" w:rsidR="00057A57" w:rsidRDefault="00057A57">
                                    <w:pPr>
                                      <w:jc w:val="center"/>
                                    </w:pPr>
                                    <w:r>
                                      <w:t>19</w:t>
                                    </w:r>
                                  </w:p>
                                </w:tc>
                                <w:tc>
                                  <w:tcPr>
                                    <w:tcW w:w="390" w:type="dxa"/>
                                  </w:tcPr>
                                  <w:p w14:paraId="117B6339" w14:textId="77777777" w:rsidR="00057A57" w:rsidRDefault="00057A57">
                                    <w:pPr>
                                      <w:jc w:val="center"/>
                                    </w:pPr>
                                    <w:r>
                                      <w:t>18</w:t>
                                    </w:r>
                                  </w:p>
                                </w:tc>
                                <w:tc>
                                  <w:tcPr>
                                    <w:tcW w:w="336" w:type="dxa"/>
                                  </w:tcPr>
                                  <w:p w14:paraId="459A3914" w14:textId="77777777" w:rsidR="00057A57" w:rsidRDefault="00057A57">
                                    <w:pPr>
                                      <w:jc w:val="center"/>
                                    </w:pPr>
                                    <w:r>
                                      <w:t>17</w:t>
                                    </w:r>
                                  </w:p>
                                </w:tc>
                                <w:tc>
                                  <w:tcPr>
                                    <w:tcW w:w="336" w:type="dxa"/>
                                  </w:tcPr>
                                  <w:p w14:paraId="488C9705" w14:textId="77777777" w:rsidR="00057A57" w:rsidRDefault="00057A57">
                                    <w:pPr>
                                      <w:jc w:val="center"/>
                                    </w:pPr>
                                    <w:r>
                                      <w:t>16</w:t>
                                    </w:r>
                                  </w:p>
                                </w:tc>
                                <w:tc>
                                  <w:tcPr>
                                    <w:tcW w:w="336" w:type="dxa"/>
                                  </w:tcPr>
                                  <w:p w14:paraId="548A8417" w14:textId="77777777" w:rsidR="00057A57" w:rsidRDefault="00057A57">
                                    <w:pPr>
                                      <w:jc w:val="center"/>
                                    </w:pPr>
                                    <w:r>
                                      <w:t>15</w:t>
                                    </w:r>
                                  </w:p>
                                </w:tc>
                              </w:tr>
                            </w:tbl>
                            <w:p w14:paraId="7CAB6241" w14:textId="77777777" w:rsidR="00057A57" w:rsidRDefault="00057A57">
                              <w:pPr>
                                <w:jc w:val="center"/>
                              </w:pPr>
                            </w:p>
                            <w:p w14:paraId="55E54CA6" w14:textId="77777777" w:rsidR="00057A57" w:rsidRDefault="00057A57">
                              <w:pPr>
                                <w:jc w:val="center"/>
                              </w:pPr>
                              <w:r>
                                <w:t>24-Neighbor Rule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669FF8" id="Group 2" o:spid="_x0000_s1026" style="position:absolute;left:0;text-align:left;margin-left:56.1pt;margin-top:18.95pt;width:441pt;height:108pt;z-index:251658240" coordorigin="1800,2706" coordsize="882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">
                <v:shapetype id="_x0000_t202" coordsize="21600,21600" o:spt="202" path="m,l,21600r21600,l21600,xe">
                  <v:stroke joinstyle="miter"/>
                  <v:path gradientshapeok="t" o:connecttype="rect"/>
                </v:shapetype>
                <v:shape id="Text Box 3" o:spid="_x0000_s1027" type="#_x0000_t202" style="position:absolute;left:3600;top:2706;width:180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057A57" w14:paraId="4D68A3B2" w14:textId="77777777">
                          <w:trPr>
                            <w:trHeight w:val="288"/>
                          </w:trPr>
                          <w:tc>
                            <w:tcPr>
                              <w:tcW w:w="336" w:type="dxa"/>
                            </w:tcPr>
                            <w:p w14:paraId="465459D1" w14:textId="77777777" w:rsidR="00057A57" w:rsidRDefault="00057A57">
                              <w:r>
                                <w:t>1</w:t>
                              </w:r>
                            </w:p>
                          </w:tc>
                          <w:tc>
                            <w:tcPr>
                              <w:tcW w:w="390" w:type="dxa"/>
                            </w:tcPr>
                            <w:p w14:paraId="2D06879F" w14:textId="77777777" w:rsidR="00057A57" w:rsidRDefault="00057A57">
                              <w:r>
                                <w:t>2</w:t>
                              </w:r>
                            </w:p>
                          </w:tc>
                          <w:tc>
                            <w:tcPr>
                              <w:tcW w:w="336" w:type="dxa"/>
                            </w:tcPr>
                            <w:p w14:paraId="6E8DB514" w14:textId="77777777" w:rsidR="00057A57" w:rsidRDefault="00057A57">
                              <w:r>
                                <w:t>3</w:t>
                              </w:r>
                            </w:p>
                          </w:tc>
                        </w:tr>
                        <w:tr w:rsidR="00057A57" w14:paraId="1552FB41" w14:textId="77777777">
                          <w:trPr>
                            <w:trHeight w:val="288"/>
                          </w:trPr>
                          <w:tc>
                            <w:tcPr>
                              <w:tcW w:w="336" w:type="dxa"/>
                            </w:tcPr>
                            <w:p w14:paraId="425CBF00" w14:textId="77777777" w:rsidR="00057A57" w:rsidRDefault="00057A57">
                              <w:r>
                                <w:t>8</w:t>
                              </w:r>
                            </w:p>
                          </w:tc>
                          <w:tc>
                            <w:tcPr>
                              <w:tcW w:w="390" w:type="dxa"/>
                            </w:tcPr>
                            <w:p w14:paraId="7B184CF2" w14:textId="77777777" w:rsidR="00057A57" w:rsidRDefault="00057A57">
                              <w:r>
                                <w:t>X</w:t>
                              </w:r>
                            </w:p>
                          </w:tc>
                          <w:tc>
                            <w:tcPr>
                              <w:tcW w:w="336" w:type="dxa"/>
                            </w:tcPr>
                            <w:p w14:paraId="6E4CD9F8" w14:textId="77777777" w:rsidR="00057A57" w:rsidRDefault="00057A57">
                              <w:r>
                                <w:t>4</w:t>
                              </w:r>
                            </w:p>
                          </w:tc>
                        </w:tr>
                        <w:tr w:rsidR="00057A57" w14:paraId="3AAD3206" w14:textId="77777777">
                          <w:trPr>
                            <w:trHeight w:val="288"/>
                          </w:trPr>
                          <w:tc>
                            <w:tcPr>
                              <w:tcW w:w="336" w:type="dxa"/>
                            </w:tcPr>
                            <w:p w14:paraId="2B7D9F57" w14:textId="77777777" w:rsidR="00057A57" w:rsidRDefault="00057A57">
                              <w:r>
                                <w:t>7</w:t>
                              </w:r>
                            </w:p>
                          </w:tc>
                          <w:tc>
                            <w:tcPr>
                              <w:tcW w:w="390" w:type="dxa"/>
                            </w:tcPr>
                            <w:p w14:paraId="0D56A553" w14:textId="77777777" w:rsidR="00057A57" w:rsidRDefault="00057A57">
                              <w:r>
                                <w:t>6</w:t>
                              </w:r>
                            </w:p>
                          </w:tc>
                          <w:tc>
                            <w:tcPr>
                              <w:tcW w:w="336" w:type="dxa"/>
                            </w:tcPr>
                            <w:p w14:paraId="50111706" w14:textId="77777777" w:rsidR="00057A57" w:rsidRDefault="00057A57">
                              <w:r>
                                <w:t>5</w:t>
                              </w:r>
                            </w:p>
                          </w:tc>
                        </w:tr>
                      </w:tbl>
                      <w:p w14:paraId="2164D8CA" w14:textId="77777777" w:rsidR="00057A57" w:rsidRDefault="00057A57">
                        <w:pPr>
                          <w:jc w:val="center"/>
                        </w:pPr>
                      </w:p>
                      <w:p w14:paraId="34DD713C" w14:textId="77777777" w:rsidR="00057A57" w:rsidRDefault="00057A57">
                        <w:pPr>
                          <w:jc w:val="center"/>
                        </w:pPr>
                        <w:r>
                          <w:t>8-Neighbor Rule</w:t>
                        </w:r>
                      </w:p>
                    </w:txbxContent>
                  </v:textbox>
                </v:shape>
                <v:shape id="Text Box 4" o:spid="_x0000_s1028" type="#_x0000_t202" style="position:absolute;left:1800;top:2706;width:180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" strokecolor="white">
                  <v:textbox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057A57" w14:paraId="68C92F14" w14:textId="77777777">
                          <w:trPr>
                            <w:trHeight w:val="288"/>
                          </w:trPr>
                          <w:tc>
                            <w:tcPr>
                              <w:tcW w:w="336" w:type="dxa"/>
                            </w:tcPr>
                            <w:p w14:paraId="7B88A70F" w14:textId="77777777" w:rsidR="00057A57" w:rsidRDefault="00057A57">
                              <w:pPr>
                                <w:jc w:val="center"/>
                              </w:pPr>
                            </w:p>
                          </w:tc>
                          <w:tc>
                            <w:tcPr>
                              <w:tcW w:w="440" w:type="dxa"/>
                            </w:tcPr>
                            <w:p w14:paraId="447DE0E9" w14:textId="77777777" w:rsidR="00057A57" w:rsidRDefault="00057A57">
                              <w:pPr>
                                <w:jc w:val="center"/>
                              </w:pPr>
                              <w:r>
                                <w:t>1</w:t>
                              </w:r>
                            </w:p>
                          </w:tc>
                          <w:tc>
                            <w:tcPr>
                              <w:tcW w:w="360" w:type="dxa"/>
                            </w:tcPr>
                            <w:p w14:paraId="2C2A2B3B" w14:textId="77777777" w:rsidR="00057A57" w:rsidRDefault="00057A57">
                              <w:pPr>
                                <w:jc w:val="center"/>
                              </w:pPr>
                            </w:p>
                          </w:tc>
                        </w:tr>
                        <w:tr w:rsidR="00057A57" w14:paraId="6F665161" w14:textId="77777777">
                          <w:trPr>
                            <w:trHeight w:val="288"/>
                          </w:trPr>
                          <w:tc>
                            <w:tcPr>
                              <w:tcW w:w="336" w:type="dxa"/>
                            </w:tcPr>
                            <w:p w14:paraId="091FF866" w14:textId="77777777" w:rsidR="00057A57" w:rsidRDefault="00057A57">
                              <w:pPr>
                                <w:jc w:val="center"/>
                              </w:pPr>
                              <w:r>
                                <w:t>4</w:t>
                              </w:r>
                            </w:p>
                          </w:tc>
                          <w:tc>
                            <w:tcPr>
                              <w:tcW w:w="440" w:type="dxa"/>
                            </w:tcPr>
                            <w:p w14:paraId="2A890446" w14:textId="77777777" w:rsidR="00057A57" w:rsidRDefault="00057A57">
                              <w:pPr>
                                <w:jc w:val="center"/>
                              </w:pPr>
                              <w:r>
                                <w:t>X</w:t>
                              </w:r>
                            </w:p>
                          </w:tc>
                          <w:tc>
                            <w:tcPr>
                              <w:tcW w:w="360" w:type="dxa"/>
                            </w:tcPr>
                            <w:p w14:paraId="6575B324" w14:textId="77777777" w:rsidR="00057A57" w:rsidRDefault="00057A57">
                              <w:pPr>
                                <w:jc w:val="center"/>
                              </w:pPr>
                              <w:r>
                                <w:t>2</w:t>
                              </w:r>
                            </w:p>
                          </w:tc>
                        </w:tr>
                        <w:tr w:rsidR="00057A57" w14:paraId="583C120D" w14:textId="77777777">
                          <w:trPr>
                            <w:trHeight w:val="288"/>
                          </w:trPr>
                          <w:tc>
                            <w:tcPr>
                              <w:tcW w:w="336" w:type="dxa"/>
                            </w:tcPr>
                            <w:p w14:paraId="434CE642" w14:textId="77777777" w:rsidR="00057A57" w:rsidRDefault="00057A57">
                              <w:pPr>
                                <w:jc w:val="center"/>
                              </w:pPr>
                            </w:p>
                          </w:tc>
                          <w:tc>
                            <w:tcPr>
                              <w:tcW w:w="440" w:type="dxa"/>
                            </w:tcPr>
                            <w:p w14:paraId="782A3ABB" w14:textId="77777777" w:rsidR="00057A57" w:rsidRDefault="00057A57">
                              <w:pPr>
                                <w:jc w:val="center"/>
                              </w:pPr>
                              <w:r>
                                <w:t>3</w:t>
                              </w:r>
                            </w:p>
                          </w:tc>
                          <w:tc>
                            <w:tcPr>
                              <w:tcW w:w="360" w:type="dxa"/>
                            </w:tcPr>
                            <w:p w14:paraId="071C0016" w14:textId="77777777" w:rsidR="00057A57" w:rsidRDefault="00057A57">
                              <w:pPr>
                                <w:jc w:val="center"/>
                              </w:pPr>
                            </w:p>
                          </w:tc>
                        </w:tr>
                      </w:tbl>
                      <w:p w14:paraId="138D5032" w14:textId="77777777" w:rsidR="00057A57" w:rsidRDefault="00057A57">
                        <w:pPr>
                          <w:jc w:val="center"/>
                        </w:pPr>
                      </w:p>
                      <w:p w14:paraId="2F4A4EFA" w14:textId="77777777" w:rsidR="00057A57" w:rsidRDefault="00057A57">
                        <w:pPr>
                          <w:jc w:val="center"/>
                        </w:pPr>
                        <w:r>
                          <w:t>4-Neighbor Rule</w:t>
                        </w:r>
                      </w:p>
                    </w:txbxContent>
                  </v:textbox>
                </v:shape>
                <v:shape id="Text Box 5" o:spid="_x0000_s1029" type="#_x0000_t202" style="position:absolute;left:5400;top:2706;width:234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057A57" w14:paraId="6C2F682B" w14:textId="77777777">
                          <w:trPr>
                            <w:trHeight w:val="288"/>
                          </w:trPr>
                          <w:tc>
                            <w:tcPr>
                              <w:tcW w:w="360" w:type="dxa"/>
                            </w:tcPr>
                            <w:p w14:paraId="23E9CB2E" w14:textId="77777777" w:rsidR="00057A57" w:rsidRDefault="00057A57">
                              <w:pPr>
                                <w:jc w:val="center"/>
                              </w:pPr>
                            </w:p>
                          </w:tc>
                          <w:tc>
                            <w:tcPr>
                              <w:tcW w:w="360" w:type="dxa"/>
                            </w:tcPr>
                            <w:p w14:paraId="5B2467E5" w14:textId="77777777" w:rsidR="00057A57" w:rsidRDefault="00057A57">
                              <w:pPr>
                                <w:jc w:val="center"/>
                              </w:pPr>
                            </w:p>
                          </w:tc>
                          <w:tc>
                            <w:tcPr>
                              <w:tcW w:w="360" w:type="dxa"/>
                            </w:tcPr>
                            <w:p w14:paraId="1EB2A146" w14:textId="77777777" w:rsidR="00057A57" w:rsidRDefault="00057A57">
                              <w:pPr>
                                <w:jc w:val="center"/>
                              </w:pPr>
                              <w:r>
                                <w:t>9</w:t>
                              </w:r>
                            </w:p>
                          </w:tc>
                          <w:tc>
                            <w:tcPr>
                              <w:tcW w:w="360" w:type="dxa"/>
                            </w:tcPr>
                            <w:p w14:paraId="45E1AF2E" w14:textId="77777777" w:rsidR="00057A57" w:rsidRDefault="00057A57">
                              <w:pPr>
                                <w:jc w:val="center"/>
                              </w:pPr>
                            </w:p>
                          </w:tc>
                          <w:tc>
                            <w:tcPr>
                              <w:tcW w:w="360" w:type="dxa"/>
                            </w:tcPr>
                            <w:p w14:paraId="7E0A4CC0" w14:textId="77777777" w:rsidR="00057A57" w:rsidRDefault="00057A57">
                              <w:pPr>
                                <w:jc w:val="center"/>
                              </w:pPr>
                            </w:p>
                          </w:tc>
                        </w:tr>
                        <w:tr w:rsidR="00057A57" w14:paraId="1241D348" w14:textId="77777777">
                          <w:trPr>
                            <w:trHeight w:val="288"/>
                          </w:trPr>
                          <w:tc>
                            <w:tcPr>
                              <w:tcW w:w="360" w:type="dxa"/>
                            </w:tcPr>
                            <w:p w14:paraId="71BC34BA" w14:textId="77777777" w:rsidR="00057A57" w:rsidRDefault="00057A57">
                              <w:pPr>
                                <w:jc w:val="center"/>
                              </w:pPr>
                            </w:p>
                          </w:tc>
                          <w:tc>
                            <w:tcPr>
                              <w:tcW w:w="360" w:type="dxa"/>
                            </w:tcPr>
                            <w:p w14:paraId="5C3FAE31" w14:textId="77777777" w:rsidR="00057A57" w:rsidRDefault="00057A57">
                              <w:pPr>
                                <w:jc w:val="center"/>
                              </w:pPr>
                              <w:r>
                                <w:t>8</w:t>
                              </w:r>
                            </w:p>
                          </w:tc>
                          <w:tc>
                            <w:tcPr>
                              <w:tcW w:w="360" w:type="dxa"/>
                            </w:tcPr>
                            <w:p w14:paraId="120A79ED" w14:textId="77777777" w:rsidR="00057A57" w:rsidRDefault="00057A57">
                              <w:pPr>
                                <w:jc w:val="center"/>
                              </w:pPr>
                              <w:r>
                                <w:t>1</w:t>
                              </w:r>
                            </w:p>
                          </w:tc>
                          <w:tc>
                            <w:tcPr>
                              <w:tcW w:w="360" w:type="dxa"/>
                            </w:tcPr>
                            <w:p w14:paraId="36F430B2" w14:textId="77777777" w:rsidR="00057A57" w:rsidRDefault="00057A57">
                              <w:pPr>
                                <w:jc w:val="center"/>
                              </w:pPr>
                              <w:r>
                                <w:t>2</w:t>
                              </w:r>
                            </w:p>
                          </w:tc>
                          <w:tc>
                            <w:tcPr>
                              <w:tcW w:w="360" w:type="dxa"/>
                            </w:tcPr>
                            <w:p w14:paraId="50FCEDF6" w14:textId="77777777" w:rsidR="00057A57" w:rsidRDefault="00057A57">
                              <w:pPr>
                                <w:jc w:val="center"/>
                              </w:pPr>
                            </w:p>
                          </w:tc>
                        </w:tr>
                        <w:tr w:rsidR="00057A57" w14:paraId="49B83030" w14:textId="77777777">
                          <w:trPr>
                            <w:trHeight w:val="288"/>
                          </w:trPr>
                          <w:tc>
                            <w:tcPr>
                              <w:tcW w:w="360" w:type="dxa"/>
                            </w:tcPr>
                            <w:p w14:paraId="02532DA1" w14:textId="77777777" w:rsidR="00057A57" w:rsidRDefault="00057A57">
                              <w:pPr>
                                <w:jc w:val="center"/>
                              </w:pPr>
                              <w:r>
                                <w:t>12</w:t>
                              </w:r>
                            </w:p>
                          </w:tc>
                          <w:tc>
                            <w:tcPr>
                              <w:tcW w:w="360" w:type="dxa"/>
                            </w:tcPr>
                            <w:p w14:paraId="4C0A1D01" w14:textId="77777777" w:rsidR="00057A57" w:rsidRDefault="00057A57">
                              <w:pPr>
                                <w:jc w:val="center"/>
                              </w:pPr>
                              <w:r>
                                <w:t>7</w:t>
                              </w:r>
                            </w:p>
                          </w:tc>
                          <w:tc>
                            <w:tcPr>
                              <w:tcW w:w="360" w:type="dxa"/>
                            </w:tcPr>
                            <w:p w14:paraId="3B078CF4" w14:textId="77777777" w:rsidR="00057A57" w:rsidRDefault="00057A57">
                              <w:pPr>
                                <w:jc w:val="center"/>
                              </w:pPr>
                              <w:r>
                                <w:t>X</w:t>
                              </w:r>
                            </w:p>
                          </w:tc>
                          <w:tc>
                            <w:tcPr>
                              <w:tcW w:w="360" w:type="dxa"/>
                            </w:tcPr>
                            <w:p w14:paraId="2BB7321A" w14:textId="77777777" w:rsidR="00057A57" w:rsidRDefault="00057A57">
                              <w:pPr>
                                <w:jc w:val="center"/>
                              </w:pPr>
                              <w:r>
                                <w:t>3</w:t>
                              </w:r>
                            </w:p>
                          </w:tc>
                          <w:tc>
                            <w:tcPr>
                              <w:tcW w:w="360" w:type="dxa"/>
                            </w:tcPr>
                            <w:p w14:paraId="2E09D189" w14:textId="77777777" w:rsidR="00057A57" w:rsidRDefault="00057A57">
                              <w:pPr>
                                <w:jc w:val="center"/>
                              </w:pPr>
                              <w:r>
                                <w:t>10</w:t>
                              </w:r>
                            </w:p>
                          </w:tc>
                        </w:tr>
                        <w:tr w:rsidR="00057A57" w14:paraId="12D4B6C6" w14:textId="77777777">
                          <w:trPr>
                            <w:trHeight w:val="288"/>
                          </w:trPr>
                          <w:tc>
                            <w:tcPr>
                              <w:tcW w:w="360" w:type="dxa"/>
                            </w:tcPr>
                            <w:p w14:paraId="3A1D7CDA" w14:textId="77777777" w:rsidR="00057A57" w:rsidRDefault="00057A57">
                              <w:pPr>
                                <w:jc w:val="center"/>
                              </w:pPr>
                            </w:p>
                          </w:tc>
                          <w:tc>
                            <w:tcPr>
                              <w:tcW w:w="360" w:type="dxa"/>
                            </w:tcPr>
                            <w:p w14:paraId="184B81C0" w14:textId="77777777" w:rsidR="00057A57" w:rsidRDefault="00057A57">
                              <w:pPr>
                                <w:jc w:val="center"/>
                              </w:pPr>
                              <w:r>
                                <w:t>6</w:t>
                              </w:r>
                            </w:p>
                          </w:tc>
                          <w:tc>
                            <w:tcPr>
                              <w:tcW w:w="360" w:type="dxa"/>
                            </w:tcPr>
                            <w:p w14:paraId="23BD7253" w14:textId="77777777" w:rsidR="00057A57" w:rsidRDefault="00057A57">
                              <w:pPr>
                                <w:jc w:val="center"/>
                              </w:pPr>
                              <w:r>
                                <w:t>5</w:t>
                              </w:r>
                            </w:p>
                          </w:tc>
                          <w:tc>
                            <w:tcPr>
                              <w:tcW w:w="360" w:type="dxa"/>
                            </w:tcPr>
                            <w:p w14:paraId="35D7B03F" w14:textId="77777777" w:rsidR="00057A57" w:rsidRDefault="00057A57">
                              <w:pPr>
                                <w:jc w:val="center"/>
                              </w:pPr>
                              <w:r>
                                <w:t>4</w:t>
                              </w:r>
                            </w:p>
                          </w:tc>
                          <w:tc>
                            <w:tcPr>
                              <w:tcW w:w="360" w:type="dxa"/>
                            </w:tcPr>
                            <w:p w14:paraId="2E912F6A" w14:textId="77777777" w:rsidR="00057A57" w:rsidRDefault="00057A57">
                              <w:pPr>
                                <w:jc w:val="center"/>
                              </w:pPr>
                            </w:p>
                          </w:tc>
                        </w:tr>
                        <w:tr w:rsidR="00057A57" w14:paraId="5DBA6546" w14:textId="77777777">
                          <w:trPr>
                            <w:trHeight w:val="288"/>
                          </w:trPr>
                          <w:tc>
                            <w:tcPr>
                              <w:tcW w:w="360" w:type="dxa"/>
                            </w:tcPr>
                            <w:p w14:paraId="0574856D" w14:textId="77777777" w:rsidR="00057A57" w:rsidRDefault="00057A57">
                              <w:pPr>
                                <w:jc w:val="center"/>
                              </w:pPr>
                            </w:p>
                          </w:tc>
                          <w:tc>
                            <w:tcPr>
                              <w:tcW w:w="360" w:type="dxa"/>
                            </w:tcPr>
                            <w:p w14:paraId="622F629D" w14:textId="77777777" w:rsidR="00057A57" w:rsidRDefault="00057A57">
                              <w:pPr>
                                <w:jc w:val="center"/>
                              </w:pPr>
                            </w:p>
                          </w:tc>
                          <w:tc>
                            <w:tcPr>
                              <w:tcW w:w="360" w:type="dxa"/>
                            </w:tcPr>
                            <w:p w14:paraId="4EE70DD5" w14:textId="77777777" w:rsidR="00057A57" w:rsidRDefault="00057A57">
                              <w:pPr>
                                <w:jc w:val="center"/>
                              </w:pPr>
                              <w:r>
                                <w:t>11</w:t>
                              </w:r>
                            </w:p>
                          </w:tc>
                          <w:tc>
                            <w:tcPr>
                              <w:tcW w:w="360" w:type="dxa"/>
                            </w:tcPr>
                            <w:p w14:paraId="110A7455" w14:textId="77777777" w:rsidR="00057A57" w:rsidRDefault="00057A57">
                              <w:pPr>
                                <w:jc w:val="center"/>
                              </w:pPr>
                            </w:p>
                          </w:tc>
                          <w:tc>
                            <w:tcPr>
                              <w:tcW w:w="360" w:type="dxa"/>
                            </w:tcPr>
                            <w:p w14:paraId="591D8D16" w14:textId="77777777" w:rsidR="00057A57" w:rsidRDefault="00057A57">
                              <w:pPr>
                                <w:jc w:val="center"/>
                              </w:pPr>
                            </w:p>
                          </w:tc>
                        </w:tr>
                      </w:tbl>
                      <w:p w14:paraId="52CC17EE" w14:textId="77777777" w:rsidR="00057A57" w:rsidRDefault="00057A57">
                        <w:pPr>
                          <w:jc w:val="center"/>
                        </w:pPr>
                      </w:p>
                      <w:p w14:paraId="7ABED5B5" w14:textId="77777777" w:rsidR="00057A57" w:rsidRDefault="00057A57">
                        <w:pPr>
                          <w:jc w:val="center"/>
                        </w:pPr>
                        <w:r>
                          <w:t>12-Neighbor Rule</w:t>
                        </w:r>
                      </w:p>
                    </w:txbxContent>
                  </v:textbox>
                </v:shape>
                <v:shape id="Text Box 6" o:spid="_x0000_s1030" type="#_x0000_t202" style="position:absolute;left:7560;top:2706;width:306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" strokecolor="white">
                  <v:textbox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057A57" w14:paraId="56F75160" w14:textId="77777777">
                          <w:trPr>
                            <w:trHeight w:val="288"/>
                          </w:trPr>
                          <w:tc>
                            <w:tcPr>
                              <w:tcW w:w="336" w:type="dxa"/>
                            </w:tcPr>
                            <w:p w14:paraId="18CBC77B" w14:textId="77777777" w:rsidR="00057A57" w:rsidRDefault="00057A57">
                              <w:pPr>
                                <w:jc w:val="center"/>
                              </w:pPr>
                              <w:r>
                                <w:t>23</w:t>
                              </w:r>
                            </w:p>
                          </w:tc>
                          <w:tc>
                            <w:tcPr>
                              <w:tcW w:w="390" w:type="dxa"/>
                            </w:tcPr>
                            <w:p w14:paraId="5CB065E4" w14:textId="77777777" w:rsidR="00057A57" w:rsidRDefault="00057A57">
                              <w:pPr>
                                <w:jc w:val="center"/>
                              </w:pPr>
                              <w:r>
                                <w:t>24</w:t>
                              </w:r>
                            </w:p>
                          </w:tc>
                          <w:tc>
                            <w:tcPr>
                              <w:tcW w:w="336" w:type="dxa"/>
                            </w:tcPr>
                            <w:p w14:paraId="7641BC1C" w14:textId="77777777" w:rsidR="00057A57" w:rsidRDefault="00057A57">
                              <w:pPr>
                                <w:jc w:val="center"/>
                              </w:pPr>
                              <w:r>
                                <w:t>9</w:t>
                              </w:r>
                            </w:p>
                          </w:tc>
                          <w:tc>
                            <w:tcPr>
                              <w:tcW w:w="336" w:type="dxa"/>
                            </w:tcPr>
                            <w:p w14:paraId="52DA67AC" w14:textId="77777777" w:rsidR="00057A57" w:rsidRDefault="00057A57">
                              <w:pPr>
                                <w:jc w:val="center"/>
                              </w:pPr>
                              <w:r>
                                <w:t>10</w:t>
                              </w:r>
                            </w:p>
                          </w:tc>
                          <w:tc>
                            <w:tcPr>
                              <w:tcW w:w="336" w:type="dxa"/>
                            </w:tcPr>
                            <w:p w14:paraId="1FC801BC" w14:textId="77777777" w:rsidR="00057A57" w:rsidRDefault="00057A57">
                              <w:pPr>
                                <w:jc w:val="center"/>
                              </w:pPr>
                              <w:r>
                                <w:t>11</w:t>
                              </w:r>
                            </w:p>
                          </w:tc>
                        </w:tr>
                        <w:tr w:rsidR="00057A57" w14:paraId="1D81420F" w14:textId="77777777">
                          <w:trPr>
                            <w:trHeight w:val="288"/>
                          </w:trPr>
                          <w:tc>
                            <w:tcPr>
                              <w:tcW w:w="336" w:type="dxa"/>
                            </w:tcPr>
                            <w:p w14:paraId="68F9C609" w14:textId="77777777" w:rsidR="00057A57" w:rsidRDefault="00057A57">
                              <w:pPr>
                                <w:jc w:val="center"/>
                              </w:pPr>
                              <w:r>
                                <w:t>22</w:t>
                              </w:r>
                            </w:p>
                          </w:tc>
                          <w:tc>
                            <w:tcPr>
                              <w:tcW w:w="390" w:type="dxa"/>
                            </w:tcPr>
                            <w:p w14:paraId="512F3244" w14:textId="77777777" w:rsidR="00057A57" w:rsidRDefault="00057A57">
                              <w:pPr>
                                <w:jc w:val="center"/>
                              </w:pPr>
                              <w:r>
                                <w:t>8</w:t>
                              </w:r>
                            </w:p>
                          </w:tc>
                          <w:tc>
                            <w:tcPr>
                              <w:tcW w:w="336" w:type="dxa"/>
                            </w:tcPr>
                            <w:p w14:paraId="1AA8433B" w14:textId="77777777" w:rsidR="00057A57" w:rsidRDefault="00057A57">
                              <w:pPr>
                                <w:jc w:val="center"/>
                              </w:pPr>
                              <w:r>
                                <w:t>1</w:t>
                              </w:r>
                            </w:p>
                          </w:tc>
                          <w:tc>
                            <w:tcPr>
                              <w:tcW w:w="336" w:type="dxa"/>
                            </w:tcPr>
                            <w:p w14:paraId="4427F0D2" w14:textId="77777777" w:rsidR="00057A57" w:rsidRDefault="00057A57">
                              <w:pPr>
                                <w:jc w:val="center"/>
                              </w:pPr>
                              <w:r>
                                <w:t>2</w:t>
                              </w:r>
                            </w:p>
                          </w:tc>
                          <w:tc>
                            <w:tcPr>
                              <w:tcW w:w="336" w:type="dxa"/>
                            </w:tcPr>
                            <w:p w14:paraId="4B4E7F95" w14:textId="77777777" w:rsidR="00057A57" w:rsidRDefault="00057A57">
                              <w:pPr>
                                <w:jc w:val="center"/>
                              </w:pPr>
                              <w:r>
                                <w:t>12</w:t>
                              </w:r>
                            </w:p>
                          </w:tc>
                        </w:tr>
                        <w:tr w:rsidR="00057A57" w14:paraId="58C8516D" w14:textId="77777777">
                          <w:trPr>
                            <w:trHeight w:val="288"/>
                          </w:trPr>
                          <w:tc>
                            <w:tcPr>
                              <w:tcW w:w="336" w:type="dxa"/>
                            </w:tcPr>
                            <w:p w14:paraId="02D00581" w14:textId="77777777" w:rsidR="00057A57" w:rsidRDefault="00057A57">
                              <w:pPr>
                                <w:jc w:val="center"/>
                              </w:pPr>
                              <w:r>
                                <w:t>21</w:t>
                              </w:r>
                            </w:p>
                          </w:tc>
                          <w:tc>
                            <w:tcPr>
                              <w:tcW w:w="390" w:type="dxa"/>
                            </w:tcPr>
                            <w:p w14:paraId="016FE75B" w14:textId="77777777" w:rsidR="00057A57" w:rsidRDefault="00057A57">
                              <w:pPr>
                                <w:jc w:val="center"/>
                              </w:pPr>
                              <w:r>
                                <w:t>7</w:t>
                              </w:r>
                            </w:p>
                          </w:tc>
                          <w:tc>
                            <w:tcPr>
                              <w:tcW w:w="336" w:type="dxa"/>
                            </w:tcPr>
                            <w:p w14:paraId="3D0B3819" w14:textId="77777777" w:rsidR="00057A57" w:rsidRDefault="00057A57">
                              <w:pPr>
                                <w:jc w:val="center"/>
                              </w:pPr>
                              <w:r>
                                <w:t>X</w:t>
                              </w:r>
                            </w:p>
                          </w:tc>
                          <w:tc>
                            <w:tcPr>
                              <w:tcW w:w="336" w:type="dxa"/>
                            </w:tcPr>
                            <w:p w14:paraId="7273DDBB" w14:textId="77777777" w:rsidR="00057A57" w:rsidRDefault="00057A57">
                              <w:pPr>
                                <w:jc w:val="center"/>
                              </w:pPr>
                              <w:r>
                                <w:t>3</w:t>
                              </w:r>
                            </w:p>
                          </w:tc>
                          <w:tc>
                            <w:tcPr>
                              <w:tcW w:w="336" w:type="dxa"/>
                            </w:tcPr>
                            <w:p w14:paraId="620E470B" w14:textId="77777777" w:rsidR="00057A57" w:rsidRDefault="00057A57">
                              <w:pPr>
                                <w:jc w:val="center"/>
                              </w:pPr>
                              <w:r>
                                <w:t>13</w:t>
                              </w:r>
                            </w:p>
                          </w:tc>
                        </w:tr>
                        <w:tr w:rsidR="00057A57" w14:paraId="4C8044BC" w14:textId="77777777">
                          <w:trPr>
                            <w:trHeight w:val="288"/>
                          </w:trPr>
                          <w:tc>
                            <w:tcPr>
                              <w:tcW w:w="336" w:type="dxa"/>
                            </w:tcPr>
                            <w:p w14:paraId="17E8BA09" w14:textId="77777777" w:rsidR="00057A57" w:rsidRDefault="00057A57">
                              <w:pPr>
                                <w:jc w:val="center"/>
                              </w:pPr>
                              <w:r>
                                <w:t>20</w:t>
                              </w:r>
                            </w:p>
                          </w:tc>
                          <w:tc>
                            <w:tcPr>
                              <w:tcW w:w="390" w:type="dxa"/>
                            </w:tcPr>
                            <w:p w14:paraId="5635B346" w14:textId="77777777" w:rsidR="00057A57" w:rsidRDefault="00057A57">
                              <w:pPr>
                                <w:jc w:val="center"/>
                              </w:pPr>
                              <w:r>
                                <w:t>6</w:t>
                              </w:r>
                            </w:p>
                          </w:tc>
                          <w:tc>
                            <w:tcPr>
                              <w:tcW w:w="336" w:type="dxa"/>
                            </w:tcPr>
                            <w:p w14:paraId="652B739F" w14:textId="77777777" w:rsidR="00057A57" w:rsidRDefault="00057A57">
                              <w:pPr>
                                <w:jc w:val="center"/>
                              </w:pPr>
                              <w:r>
                                <w:t>5</w:t>
                              </w:r>
                            </w:p>
                          </w:tc>
                          <w:tc>
                            <w:tcPr>
                              <w:tcW w:w="336" w:type="dxa"/>
                            </w:tcPr>
                            <w:p w14:paraId="4EFF89E1" w14:textId="77777777" w:rsidR="00057A57" w:rsidRDefault="00057A57">
                              <w:pPr>
                                <w:jc w:val="center"/>
                              </w:pPr>
                              <w:r>
                                <w:t>4</w:t>
                              </w:r>
                            </w:p>
                          </w:tc>
                          <w:tc>
                            <w:tcPr>
                              <w:tcW w:w="336" w:type="dxa"/>
                            </w:tcPr>
                            <w:p w14:paraId="3C5964E4" w14:textId="77777777" w:rsidR="00057A57" w:rsidRDefault="00057A57">
                              <w:pPr>
                                <w:jc w:val="center"/>
                              </w:pPr>
                              <w:r>
                                <w:t>14</w:t>
                              </w:r>
                            </w:p>
                          </w:tc>
                        </w:tr>
                        <w:tr w:rsidR="00057A57" w14:paraId="60FA480F" w14:textId="77777777">
                          <w:trPr>
                            <w:trHeight w:val="288"/>
                          </w:trPr>
                          <w:tc>
                            <w:tcPr>
                              <w:tcW w:w="336" w:type="dxa"/>
                            </w:tcPr>
                            <w:p w14:paraId="6FD9CC31" w14:textId="77777777" w:rsidR="00057A57" w:rsidRDefault="00057A57">
                              <w:pPr>
                                <w:jc w:val="center"/>
                              </w:pPr>
                              <w:r>
                                <w:t>19</w:t>
                              </w:r>
                            </w:p>
                          </w:tc>
                          <w:tc>
                            <w:tcPr>
                              <w:tcW w:w="390" w:type="dxa"/>
                            </w:tcPr>
                            <w:p w14:paraId="117B6339" w14:textId="77777777" w:rsidR="00057A57" w:rsidRDefault="00057A57">
                              <w:pPr>
                                <w:jc w:val="center"/>
                              </w:pPr>
                              <w:r>
                                <w:t>18</w:t>
                              </w:r>
                            </w:p>
                          </w:tc>
                          <w:tc>
                            <w:tcPr>
                              <w:tcW w:w="336" w:type="dxa"/>
                            </w:tcPr>
                            <w:p w14:paraId="459A3914" w14:textId="77777777" w:rsidR="00057A57" w:rsidRDefault="00057A57">
                              <w:pPr>
                                <w:jc w:val="center"/>
                              </w:pPr>
                              <w:r>
                                <w:t>17</w:t>
                              </w:r>
                            </w:p>
                          </w:tc>
                          <w:tc>
                            <w:tcPr>
                              <w:tcW w:w="336" w:type="dxa"/>
                            </w:tcPr>
                            <w:p w14:paraId="488C9705" w14:textId="77777777" w:rsidR="00057A57" w:rsidRDefault="00057A57">
                              <w:pPr>
                                <w:jc w:val="center"/>
                              </w:pPr>
                              <w:r>
                                <w:t>16</w:t>
                              </w:r>
                            </w:p>
                          </w:tc>
                          <w:tc>
                            <w:tcPr>
                              <w:tcW w:w="336" w:type="dxa"/>
                            </w:tcPr>
                            <w:p w14:paraId="548A8417" w14:textId="77777777" w:rsidR="00057A57" w:rsidRDefault="00057A57">
                              <w:pPr>
                                <w:jc w:val="center"/>
                              </w:pPr>
                              <w:r>
                                <w:t>15</w:t>
                              </w:r>
                            </w:p>
                          </w:tc>
                        </w:tr>
                      </w:tbl>
                      <w:p w14:paraId="7CAB6241" w14:textId="77777777" w:rsidR="00057A57" w:rsidRDefault="00057A57">
                        <w:pPr>
                          <w:jc w:val="center"/>
                        </w:pPr>
                      </w:p>
                      <w:p w14:paraId="55E54CA6" w14:textId="77777777" w:rsidR="00057A57" w:rsidRDefault="00057A57">
                        <w:pPr>
                          <w:jc w:val="center"/>
                        </w:pPr>
                        <w:r>
                          <w:t>24-Neighbor Rule</w:t>
                        </w:r>
                      </w:p>
                    </w:txbxContent>
                  </v:textbox>
                </v:shape>
                <w10:wrap type="topAndBottom"/>
              </v:group>
            </w:pict>
          </mc:Fallback>
        </mc:AlternateContent>
      </w:r>
    </w:p>
    <w:p w14:paraId="05F60DAE" w14:textId="77777777" w:rsidR="00B71AF3" w:rsidRDefault="00B71AF3" w:rsidP="00BB770A">
      <w:pPr>
        <w:pStyle w:val="textbody"/>
      </w:pPr>
      <w:r>
        <w:t xml:space="preserve">Figure 2.-BDA flow diagram. </w:t>
      </w:r>
    </w:p>
    <w:p w14:paraId="4B7772E0" w14:textId="77777777" w:rsidR="00B71AF3" w:rsidRDefault="002F29F1" w:rsidP="00BB770A">
      <w:pPr>
        <w:pStyle w:val="textbody"/>
      </w:pPr>
      <w:r>
        <w:rPr>
          <w:noProof/>
        </w:rPr>
        <w:drawing>
          <wp:inline distT="0" distB="0" distL="0" distR="0" wp14:anchorId="017545F4" wp14:editId="0B09478F">
            <wp:extent cx="541020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10200" cy="4276725"/>
                    </a:xfrm>
                    <a:prstGeom prst="rect">
                      <a:avLst/>
                    </a:prstGeom>
                    <a:noFill/>
                    <a:ln w="9525">
                      <a:noFill/>
                      <a:miter lim="800000"/>
                      <a:headEnd/>
                      <a:tailEnd/>
                    </a:ln>
                  </pic:spPr>
                </pic:pic>
              </a:graphicData>
            </a:graphic>
          </wp:inline>
        </w:drawing>
      </w:r>
    </w:p>
    <w:p w14:paraId="407ECAB9" w14:textId="77777777" w:rsidR="00540A1C" w:rsidRDefault="00540A1C" w:rsidP="001D55CC">
      <w:pPr>
        <w:pStyle w:val="Heading2"/>
        <w:numPr>
          <w:ilvl w:val="1"/>
          <w:numId w:val="6"/>
        </w:numPr>
      </w:pPr>
      <w:bookmarkStart w:id="124" w:name="_Toc8716421"/>
      <w:bookmarkStart w:id="125" w:name="_Toc346789003"/>
      <w:bookmarkStart w:id="126" w:name="_Toc133386203"/>
      <w:bookmarkStart w:id="127" w:name="_Toc133907137"/>
      <w:bookmarkStart w:id="128" w:name="_Toc133934405"/>
      <w:bookmarkStart w:id="129" w:name="_Toc133942259"/>
      <w:r>
        <w:lastRenderedPageBreak/>
        <w:t>Major Releases</w:t>
      </w:r>
      <w:bookmarkEnd w:id="124"/>
    </w:p>
    <w:p w14:paraId="5B3402C2" w14:textId="77777777" w:rsidR="00C978AA" w:rsidRPr="00234ECE" w:rsidRDefault="00C978AA" w:rsidP="00C978AA">
      <w:pPr>
        <w:pStyle w:val="Heading3"/>
        <w:numPr>
          <w:ilvl w:val="2"/>
          <w:numId w:val="6"/>
        </w:numPr>
      </w:pPr>
      <w:bookmarkStart w:id="130" w:name="_Toc8716422"/>
      <w:bookmarkEnd w:id="125"/>
      <w:r>
        <w:t>Version 4.0 (</w:t>
      </w:r>
      <w:r w:rsidR="00946333">
        <w:t>March 2019</w:t>
      </w:r>
      <w:r>
        <w:t>)</w:t>
      </w:r>
      <w:bookmarkEnd w:id="130"/>
    </w:p>
    <w:p w14:paraId="755AA75D" w14:textId="77777777" w:rsidR="00946333" w:rsidRDefault="00C978AA" w:rsidP="00C978AA">
      <w:pPr>
        <w:pStyle w:val="textbody"/>
        <w:ind w:left="1512"/>
      </w:pPr>
      <w:r>
        <w:t>Compatible with Core v7.0.</w:t>
      </w:r>
    </w:p>
    <w:p w14:paraId="31D3814A" w14:textId="77777777" w:rsidR="00C978AA" w:rsidRPr="00230D23" w:rsidRDefault="00946333" w:rsidP="00C978AA">
      <w:pPr>
        <w:pStyle w:val="textbody"/>
        <w:ind w:left="1512"/>
      </w:pPr>
      <w:r>
        <w:t>Minor bug fix to allow event log file to write to location and file name specified in the input file.</w:t>
      </w:r>
    </w:p>
    <w:p w14:paraId="1A13B9F2" w14:textId="77777777" w:rsidR="00540A1C" w:rsidRDefault="00540A1C" w:rsidP="00371621">
      <w:pPr>
        <w:pStyle w:val="Heading3"/>
        <w:numPr>
          <w:ilvl w:val="2"/>
          <w:numId w:val="6"/>
        </w:numPr>
      </w:pPr>
      <w:bookmarkStart w:id="131" w:name="_Toc8716423"/>
      <w:r>
        <w:t>Version 3.0</w:t>
      </w:r>
      <w:r w:rsidR="00805FB1">
        <w:t xml:space="preserve"> (October 2015)</w:t>
      </w:r>
      <w:bookmarkEnd w:id="131"/>
    </w:p>
    <w:p w14:paraId="01D12606" w14:textId="77777777" w:rsidR="00540A1C" w:rsidRDefault="00540A1C" w:rsidP="00540A1C">
      <w:pPr>
        <w:pStyle w:val="textbody"/>
      </w:pPr>
      <w:r>
        <w:t>This matches the version described and applied in Sturtevant et al. 2012.  The major modifications from the previous version (2.0) of the BDA extension are listed here.</w:t>
      </w:r>
    </w:p>
    <w:p w14:paraId="4FAC74FE" w14:textId="77777777" w:rsidR="00540A1C" w:rsidRPr="00540A1C" w:rsidRDefault="00540A1C" w:rsidP="001D55CC">
      <w:pPr>
        <w:pStyle w:val="textbody"/>
        <w:numPr>
          <w:ilvl w:val="0"/>
          <w:numId w:val="8"/>
        </w:numPr>
      </w:pPr>
      <w:r w:rsidRPr="00540A1C">
        <w:t>Metadata Library incorporated allowing interoperability with visualization tools.</w:t>
      </w:r>
    </w:p>
    <w:p w14:paraId="261112B0" w14:textId="77777777" w:rsidR="00540A1C" w:rsidRPr="00E24DB2" w:rsidRDefault="00540A1C" w:rsidP="001D55CC">
      <w:pPr>
        <w:pStyle w:val="textbody"/>
        <w:numPr>
          <w:ilvl w:val="0"/>
          <w:numId w:val="8"/>
        </w:numPr>
        <w:rPr>
          <w:rFonts w:ascii="Verdana" w:hAnsi="Verdana"/>
        </w:rPr>
      </w:pPr>
      <w:r w:rsidRPr="00540A1C">
        <w:t xml:space="preserve">Bug fix to Neighborhood Resources Dominance (NRD): </w:t>
      </w:r>
      <w:r>
        <w:t>The NRD calculation had an error in logic that required neighborhood cells to have Site Resource Dominance (SRD) &gt; 0 to be included in the neighborhood averaging.  When non-host species are meant to decrease the susceptibility (host value = 0), sites that contain only those non-hosts should be included in the NRD calculation.</w:t>
      </w:r>
    </w:p>
    <w:p w14:paraId="7806AF51" w14:textId="77777777" w:rsidR="00540A1C" w:rsidRPr="00E24DB2" w:rsidRDefault="00540A1C" w:rsidP="001D55CC">
      <w:pPr>
        <w:pStyle w:val="textbody"/>
        <w:numPr>
          <w:ilvl w:val="0"/>
          <w:numId w:val="8"/>
        </w:numPr>
        <w:rPr>
          <w:rFonts w:ascii="Verdana" w:hAnsi="Verdana"/>
        </w:rPr>
      </w:pPr>
      <w:r>
        <w:t>New user inputs now define the Biological Disturbance Probability (BDP) thresholds to reach the different intensity classes (1-3).  These were previously hard-coded to be 0.33, 0.66, and 1.0.</w:t>
      </w:r>
    </w:p>
    <w:p w14:paraId="3380BE46" w14:textId="77777777" w:rsidR="00540A1C" w:rsidRPr="00552839" w:rsidRDefault="00540A1C" w:rsidP="001D55CC">
      <w:pPr>
        <w:pStyle w:val="textbody"/>
        <w:numPr>
          <w:ilvl w:val="0"/>
          <w:numId w:val="9"/>
        </w:numPr>
      </w:pPr>
      <w:r>
        <w:t>The user can now define the Site Resource Dominance (SRD) value for each host class (Minor, Secondary, Major).  These were previously hard-coded to be 0.33, 0.66, and 1.0, respectively.</w:t>
      </w:r>
    </w:p>
    <w:p w14:paraId="6D10430B" w14:textId="77777777" w:rsidR="00540A1C" w:rsidRPr="00552839" w:rsidRDefault="00540A1C" w:rsidP="001D55CC">
      <w:pPr>
        <w:pStyle w:val="textbody"/>
        <w:numPr>
          <w:ilvl w:val="0"/>
          <w:numId w:val="9"/>
        </w:numPr>
      </w:pPr>
      <w:r w:rsidRPr="00540A1C">
        <w:rPr>
          <w:b/>
        </w:rPr>
        <w:t>Stochastic mortality</w:t>
      </w:r>
      <w:r>
        <w:t xml:space="preserve">: If a site is disturbed (based on </w:t>
      </w:r>
      <w:r w:rsidRPr="001B08E9">
        <w:rPr>
          <w:bCs/>
          <w:iCs/>
        </w:rPr>
        <w:t>biol</w:t>
      </w:r>
      <w:r>
        <w:rPr>
          <w:bCs/>
          <w:iCs/>
        </w:rPr>
        <w:t>ogical disturbance probability [</w:t>
      </w:r>
      <w:r w:rsidRPr="001B08E9">
        <w:rPr>
          <w:bCs/>
          <w:iCs/>
        </w:rPr>
        <w:t>BDP</w:t>
      </w:r>
      <w:r>
        <w:rPr>
          <w:bCs/>
          <w:iCs/>
        </w:rPr>
        <w:t>], described in 2.5 below) the m</w:t>
      </w:r>
      <w:r>
        <w:t>ortality of individual cohorts is now a probabilistic function of the mortality probability (</w:t>
      </w:r>
      <w:r w:rsidRPr="00EB4ACF">
        <w:rPr>
          <w:i/>
        </w:rPr>
        <w:t>MortProb</w:t>
      </w:r>
      <w:r>
        <w:t>) of the corresponding susceptibility class for the cohort.  The user defines which species and ages fall into each susceptibility class (1-3), and the probability of cohort mortality for each class.  This feature can be used to account for the advanced regeneration strategy of certain species, where small, young cohorts exist under the main canopy and are able to survive an insect/disease outbreak, but older cohorts are highly susceptible.</w:t>
      </w:r>
    </w:p>
    <w:p w14:paraId="23E8DF01" w14:textId="77777777" w:rsidR="00540A1C" w:rsidRDefault="00540A1C" w:rsidP="001D55CC">
      <w:pPr>
        <w:pStyle w:val="textbody"/>
        <w:numPr>
          <w:ilvl w:val="0"/>
          <w:numId w:val="10"/>
        </w:numPr>
      </w:pPr>
      <w:r>
        <w:lastRenderedPageBreak/>
        <w:t>Host species can now be flagged as contributing to a specialty dead fuel class, which allows the dead cohorts of these species to be considered by fuel extensions that account for disturbance-related fuels.  For example, the Dynamic Fire and Fuel System (DFFS) extension uses the presence of dead conifers to specify certain insect-kill fuel types.</w:t>
      </w:r>
    </w:p>
    <w:p w14:paraId="37BFF351" w14:textId="77777777" w:rsidR="00540A1C" w:rsidRDefault="00540A1C" w:rsidP="001D55CC">
      <w:pPr>
        <w:pStyle w:val="textbody"/>
        <w:numPr>
          <w:ilvl w:val="0"/>
          <w:numId w:val="10"/>
        </w:numPr>
      </w:pPr>
      <w:r>
        <w:t>Each BDA agent can have a specified start and end year. Outbreaks for the agent are constrained to occur only between the start and end years.</w:t>
      </w:r>
    </w:p>
    <w:p w14:paraId="59E64EFA" w14:textId="77777777" w:rsidR="00540A1C" w:rsidRDefault="00540A1C" w:rsidP="001D55CC">
      <w:pPr>
        <w:pStyle w:val="textbody"/>
        <w:numPr>
          <w:ilvl w:val="0"/>
          <w:numId w:val="11"/>
        </w:numPr>
      </w:pPr>
      <w:r>
        <w:t>Disturbance modifiers can now how different impacts based on the severity of wind and fire disturbances, and can also be applied to specific harvest prescriptions, biomass insects mortality or defoliation, and other BDA agents.</w:t>
      </w:r>
    </w:p>
    <w:p w14:paraId="7370C3E1" w14:textId="77777777" w:rsidR="00540A1C" w:rsidRPr="00234ECE" w:rsidRDefault="00540A1C" w:rsidP="001D55CC">
      <w:pPr>
        <w:pStyle w:val="Heading3"/>
        <w:numPr>
          <w:ilvl w:val="2"/>
          <w:numId w:val="6"/>
        </w:numPr>
      </w:pPr>
      <w:bookmarkStart w:id="132" w:name="_Toc8716424"/>
      <w:r>
        <w:t>Version 2.0</w:t>
      </w:r>
      <w:r w:rsidR="00C978AA">
        <w:t xml:space="preserve"> (June 2012)</w:t>
      </w:r>
      <w:bookmarkEnd w:id="132"/>
    </w:p>
    <w:p w14:paraId="481780A1" w14:textId="77777777" w:rsidR="00540A1C" w:rsidRPr="00230D23" w:rsidRDefault="00540A1C" w:rsidP="00C978AA">
      <w:pPr>
        <w:pStyle w:val="textbody"/>
        <w:ind w:left="1512"/>
      </w:pPr>
      <w:r>
        <w:t xml:space="preserve">Compatible with </w:t>
      </w:r>
      <w:r w:rsidR="00C978AA">
        <w:t xml:space="preserve">Core </w:t>
      </w:r>
      <w:r>
        <w:t>v6.0.</w:t>
      </w:r>
    </w:p>
    <w:p w14:paraId="48AE7DEC" w14:textId="77777777" w:rsidR="00540A1C" w:rsidRPr="00234ECE" w:rsidRDefault="00540A1C" w:rsidP="001D55CC">
      <w:pPr>
        <w:pStyle w:val="Heading3"/>
        <w:numPr>
          <w:ilvl w:val="2"/>
          <w:numId w:val="6"/>
        </w:numPr>
      </w:pPr>
      <w:bookmarkStart w:id="133" w:name="_Toc8716425"/>
      <w:r>
        <w:t>Version 1.3</w:t>
      </w:r>
      <w:bookmarkEnd w:id="133"/>
    </w:p>
    <w:p w14:paraId="6921B3FA" w14:textId="77777777" w:rsidR="00540A1C" w:rsidRDefault="00540A1C" w:rsidP="00540A1C">
      <w:pPr>
        <w:pStyle w:val="textbody"/>
      </w:pPr>
      <w:r>
        <w:t>The differences between this version and the previous version (1.2) include:</w:t>
      </w:r>
    </w:p>
    <w:p w14:paraId="4D027794" w14:textId="77777777" w:rsidR="00540A1C" w:rsidRDefault="00540A1C" w:rsidP="001D55CC">
      <w:pPr>
        <w:pStyle w:val="textbody"/>
        <w:numPr>
          <w:ilvl w:val="0"/>
          <w:numId w:val="5"/>
        </w:numPr>
      </w:pPr>
      <w:r>
        <w:t>Fixed a bug that caused intervals between epidemics to be 1 timestep too long.</w:t>
      </w:r>
    </w:p>
    <w:p w14:paraId="72B248F9" w14:textId="77777777" w:rsidR="00540A1C" w:rsidRDefault="00540A1C" w:rsidP="001D55CC">
      <w:pPr>
        <w:pStyle w:val="textbody"/>
        <w:numPr>
          <w:ilvl w:val="0"/>
          <w:numId w:val="5"/>
        </w:numPr>
      </w:pPr>
      <w:r>
        <w:t>Replaced the normal distribution random number generator with Trochuetz.Random which provides greater concurrence between input and output mean and standard deviation.</w:t>
      </w:r>
    </w:p>
    <w:p w14:paraId="3CA65AFD" w14:textId="77777777" w:rsidR="00540A1C" w:rsidRDefault="00540A1C" w:rsidP="001D55CC">
      <w:pPr>
        <w:pStyle w:val="textbody"/>
        <w:numPr>
          <w:ilvl w:val="0"/>
          <w:numId w:val="5"/>
        </w:numPr>
      </w:pPr>
      <w:r>
        <w:t>Adjusted calculation of time to next epidemic to remove bias caused by rounding off intervals to the next full timestep.</w:t>
      </w:r>
    </w:p>
    <w:p w14:paraId="54FD705A" w14:textId="77777777" w:rsidR="00540A1C" w:rsidRDefault="00540A1C" w:rsidP="001D55CC">
      <w:pPr>
        <w:pStyle w:val="textbody"/>
        <w:numPr>
          <w:ilvl w:val="0"/>
          <w:numId w:val="5"/>
        </w:numPr>
      </w:pPr>
      <w:r>
        <w:t>Improved performance by removing unnecessary memory usage.</w:t>
      </w:r>
    </w:p>
    <w:p w14:paraId="19CC21BC" w14:textId="77777777" w:rsidR="00540A1C" w:rsidRDefault="00540A1C" w:rsidP="001D55CC">
      <w:pPr>
        <w:pStyle w:val="textbody"/>
        <w:numPr>
          <w:ilvl w:val="0"/>
          <w:numId w:val="5"/>
        </w:numPr>
      </w:pPr>
      <w:r>
        <w:t>Added optional input to list species that should be ignored in the calculation of site resource dominance.</w:t>
      </w:r>
    </w:p>
    <w:p w14:paraId="4736F87F" w14:textId="77777777" w:rsidR="00540A1C" w:rsidRPr="00230D23" w:rsidRDefault="00540A1C" w:rsidP="001D55CC">
      <w:pPr>
        <w:pStyle w:val="textbody"/>
        <w:numPr>
          <w:ilvl w:val="0"/>
          <w:numId w:val="5"/>
        </w:numPr>
      </w:pPr>
      <w:r>
        <w:t>Added option to output site resource dominance and neighborhood resource dominance maps.</w:t>
      </w:r>
    </w:p>
    <w:p w14:paraId="22E7F9C1" w14:textId="77777777" w:rsidR="00540A1C" w:rsidRDefault="00540A1C" w:rsidP="001D55CC">
      <w:pPr>
        <w:pStyle w:val="Heading2"/>
        <w:numPr>
          <w:ilvl w:val="1"/>
          <w:numId w:val="6"/>
        </w:numPr>
      </w:pPr>
      <w:bookmarkStart w:id="134" w:name="_Toc8716426"/>
      <w:r>
        <w:lastRenderedPageBreak/>
        <w:t>Minor Releases</w:t>
      </w:r>
      <w:bookmarkEnd w:id="134"/>
    </w:p>
    <w:p w14:paraId="38651DE2" w14:textId="77777777" w:rsidR="00386E13" w:rsidRDefault="00386E13" w:rsidP="001D55CC">
      <w:pPr>
        <w:pStyle w:val="Heading3"/>
        <w:numPr>
          <w:ilvl w:val="2"/>
          <w:numId w:val="4"/>
        </w:numPr>
        <w:ind w:left="864" w:hanging="864"/>
      </w:pPr>
      <w:bookmarkStart w:id="135" w:name="_Toc8716427"/>
      <w:r>
        <w:t>Version 4.1 (October 2023)</w:t>
      </w:r>
    </w:p>
    <w:p w14:paraId="1A38267E" w14:textId="77777777" w:rsidR="00386E13" w:rsidRDefault="00386E13" w:rsidP="00386E13">
      <w:pPr>
        <w:pStyle w:val="textbody"/>
        <w:numPr>
          <w:ilvl w:val="0"/>
          <w:numId w:val="13"/>
        </w:numPr>
        <w:ind w:left="1170"/>
      </w:pPr>
      <w:commentRangeStart w:id="136"/>
      <w:r>
        <w:t>Add climate modifiers that work from input climate file or climate library variables</w:t>
      </w:r>
      <w:r w:rsidR="00A71432">
        <w:t>; implements threshold value, aggregation across months, and lag years</w:t>
      </w:r>
      <w:commentRangeEnd w:id="136"/>
      <w:r w:rsidR="00682EA5">
        <w:rPr>
          <w:rStyle w:val="CommentReference"/>
          <w:rFonts w:eastAsia="Batang"/>
        </w:rPr>
        <w:commentReference w:id="136"/>
      </w:r>
    </w:p>
    <w:p w14:paraId="77297CDF" w14:textId="77777777" w:rsidR="00386E13" w:rsidRDefault="00386E13" w:rsidP="00386E13">
      <w:pPr>
        <w:pStyle w:val="textbody"/>
        <w:numPr>
          <w:ilvl w:val="0"/>
          <w:numId w:val="13"/>
        </w:numPr>
        <w:ind w:left="1170"/>
      </w:pPr>
      <w:commentRangeStart w:id="137"/>
      <w:r>
        <w:t>Replace SeedEpicenter numbers with Michaelis-Menton equation.</w:t>
      </w:r>
      <w:commentRangeEnd w:id="137"/>
      <w:r w:rsidR="00623827">
        <w:rPr>
          <w:rStyle w:val="CommentReference"/>
          <w:rFonts w:eastAsia="Batang"/>
        </w:rPr>
        <w:commentReference w:id="137"/>
      </w:r>
    </w:p>
    <w:p w14:paraId="0DA873B2" w14:textId="20FB8A8A" w:rsidR="00277284" w:rsidRDefault="00386E13" w:rsidP="00386E13">
      <w:pPr>
        <w:pStyle w:val="textbody"/>
        <w:numPr>
          <w:ilvl w:val="0"/>
          <w:numId w:val="13"/>
        </w:numPr>
        <w:ind w:left="1170"/>
      </w:pPr>
      <w:commentRangeStart w:id="138"/>
      <w:r>
        <w:t>Make OutbreakEpicenters meet severity threshold (OutbreakEpicenterThresh</w:t>
      </w:r>
      <w:ins w:id="139" w:author="Miranda, Brian -FS" w:date="2023-10-18T10:08:00Z">
        <w:r w:rsidR="00DA265B">
          <w:t xml:space="preserve"> – new input parameter</w:t>
        </w:r>
      </w:ins>
      <w:r>
        <w:t>), and can spread from previous year even if not in the same BDA timestep.</w:t>
      </w:r>
      <w:commentRangeEnd w:id="138"/>
      <w:r w:rsidR="00A96C4E">
        <w:rPr>
          <w:rStyle w:val="CommentReference"/>
          <w:rFonts w:eastAsia="Batang"/>
        </w:rPr>
        <w:commentReference w:id="138"/>
      </w:r>
    </w:p>
    <w:p w14:paraId="126B30BC" w14:textId="77777777" w:rsidR="00A96C4E" w:rsidRDefault="00386E13" w:rsidP="00A96C4E">
      <w:pPr>
        <w:pStyle w:val="textbody"/>
        <w:numPr>
          <w:ilvl w:val="0"/>
          <w:numId w:val="13"/>
        </w:numPr>
        <w:ind w:left="1170"/>
      </w:pPr>
      <w:r>
        <w:t>OutbreakEpicenters not required to be vulnerable.</w:t>
      </w:r>
    </w:p>
    <w:p w14:paraId="35395132" w14:textId="77777777" w:rsidR="00386E13" w:rsidRDefault="00386E13" w:rsidP="00386E13">
      <w:pPr>
        <w:pStyle w:val="textbody"/>
        <w:numPr>
          <w:ilvl w:val="0"/>
          <w:numId w:val="13"/>
        </w:numPr>
        <w:ind w:left="1170"/>
      </w:pPr>
      <w:commentRangeStart w:id="140"/>
      <w:r>
        <w:t>Change OutbreakEpicenterCoeff to be simple multiplier of eligible outbreak epicenters (inside last outbreak)</w:t>
      </w:r>
      <w:commentRangeEnd w:id="140"/>
      <w:r w:rsidR="00A96C4E">
        <w:rPr>
          <w:rStyle w:val="CommentReference"/>
          <w:rFonts w:eastAsia="Batang"/>
        </w:rPr>
        <w:commentReference w:id="140"/>
      </w:r>
    </w:p>
    <w:p w14:paraId="72ECCE24" w14:textId="3F29C9B3" w:rsidR="00386E13" w:rsidRDefault="00386E13" w:rsidP="00386E13">
      <w:pPr>
        <w:pStyle w:val="textbody"/>
        <w:numPr>
          <w:ilvl w:val="0"/>
          <w:numId w:val="13"/>
        </w:numPr>
        <w:ind w:left="1170"/>
      </w:pPr>
      <w:commentRangeStart w:id="141"/>
      <w:r w:rsidRPr="00386E13">
        <w:t>If no vulnerable sites, reset as if ROS == 0 (but ROS is not actually changed)</w:t>
      </w:r>
      <w:commentRangeEnd w:id="141"/>
      <w:r w:rsidR="00835F17">
        <w:rPr>
          <w:rStyle w:val="CommentReference"/>
          <w:rFonts w:eastAsia="Batang"/>
        </w:rPr>
        <w:commentReference w:id="141"/>
      </w:r>
      <w:r w:rsidR="00835F17">
        <w:t>; epicenter number reset to InitialEpicenterNum</w:t>
      </w:r>
    </w:p>
    <w:p w14:paraId="01AD3943" w14:textId="77777777" w:rsidR="00386E13" w:rsidRDefault="00386E13" w:rsidP="00386E13">
      <w:pPr>
        <w:pStyle w:val="textbody"/>
        <w:numPr>
          <w:ilvl w:val="0"/>
          <w:numId w:val="13"/>
        </w:numPr>
        <w:ind w:left="1170"/>
      </w:pPr>
      <w:r>
        <w:t>Enable dark, light, yes no for CFSConifer</w:t>
      </w:r>
      <w:r w:rsidR="00277284">
        <w:t xml:space="preserve"> (for use with Dynamic Fuels v3.0.2)</w:t>
      </w:r>
    </w:p>
    <w:p w14:paraId="6D7A6E51" w14:textId="77777777" w:rsidR="00386E13" w:rsidRDefault="00386E13" w:rsidP="00386E13">
      <w:pPr>
        <w:pStyle w:val="textbody"/>
        <w:numPr>
          <w:ilvl w:val="0"/>
          <w:numId w:val="13"/>
        </w:numPr>
        <w:ind w:left="1170"/>
      </w:pPr>
      <w:r>
        <w:t>Track CohortsKilled by all, CFS conifer, dark, light</w:t>
      </w:r>
      <w:r w:rsidR="00277284">
        <w:t xml:space="preserve"> (for use with Dynamic Fuels v3.0.2)</w:t>
      </w:r>
    </w:p>
    <w:p w14:paraId="0CE7155D" w14:textId="59E6C1B1" w:rsidR="00386E13" w:rsidRDefault="00386E13" w:rsidP="00386E13">
      <w:pPr>
        <w:pStyle w:val="textbody"/>
        <w:numPr>
          <w:ilvl w:val="0"/>
          <w:numId w:val="13"/>
        </w:numPr>
        <w:ind w:left="1170"/>
      </w:pPr>
      <w:r>
        <w:t>Add</w:t>
      </w:r>
      <w:commentRangeStart w:id="142"/>
      <w:r>
        <w:t xml:space="preserve"> </w:t>
      </w:r>
      <w:r w:rsidR="00EA04AA">
        <w:t>Disturbed</w:t>
      </w:r>
      <w:r>
        <w:t xml:space="preserve">Fuel </w:t>
      </w:r>
      <w:commentRangeEnd w:id="142"/>
      <w:r w:rsidR="00835F17">
        <w:rPr>
          <w:rStyle w:val="CommentReference"/>
          <w:rFonts w:eastAsia="Batang"/>
        </w:rPr>
        <w:commentReference w:id="142"/>
      </w:r>
      <w:r>
        <w:t>registered site variable</w:t>
      </w:r>
      <w:r w:rsidR="00277284">
        <w:t xml:space="preserve"> (for use with Dynamic Fuels v3.0.2)</w:t>
      </w:r>
    </w:p>
    <w:p w14:paraId="182B459D" w14:textId="0597BBFA" w:rsidR="00386E13" w:rsidRDefault="00386E13" w:rsidP="00386E13">
      <w:pPr>
        <w:pStyle w:val="textbody"/>
        <w:numPr>
          <w:ilvl w:val="0"/>
          <w:numId w:val="13"/>
        </w:numPr>
        <w:ind w:left="1170"/>
        <w:rPr>
          <w:ins w:id="143" w:author="Miranda, Brian -FS" w:date="2023-10-18T13:44:00Z"/>
        </w:rPr>
      </w:pPr>
      <w:commentRangeStart w:id="144"/>
      <w:r>
        <w:t>Assign Dark</w:t>
      </w:r>
      <w:r w:rsidR="00EA04AA">
        <w:t>Disturbed</w:t>
      </w:r>
      <w:r>
        <w:t xml:space="preserve"> and Light</w:t>
      </w:r>
      <w:r w:rsidR="00EA04AA">
        <w:t>Disturbed</w:t>
      </w:r>
      <w:r>
        <w:t xml:space="preserve"> conditions</w:t>
      </w:r>
      <w:r w:rsidR="00277284">
        <w:t xml:space="preserve"> (for use with Dynamic Fuels v3.0.2)</w:t>
      </w:r>
      <w:commentRangeEnd w:id="144"/>
      <w:r w:rsidR="00EA04AA">
        <w:rPr>
          <w:rStyle w:val="CommentReference"/>
          <w:rFonts w:eastAsia="Batang"/>
        </w:rPr>
        <w:commentReference w:id="144"/>
      </w:r>
    </w:p>
    <w:p w14:paraId="41904388" w14:textId="35CA7AAB" w:rsidR="00143C1D" w:rsidRPr="00386E13" w:rsidRDefault="00143C1D" w:rsidP="00386E13">
      <w:pPr>
        <w:pStyle w:val="textbody"/>
        <w:numPr>
          <w:ilvl w:val="0"/>
          <w:numId w:val="13"/>
        </w:numPr>
        <w:ind w:left="1170"/>
      </w:pPr>
      <w:ins w:id="145" w:author="Miranda, Brian -FS" w:date="2023-10-18T13:44:00Z">
        <w:r>
          <w:t>Add more disturbance modifier options, to include harvest prescriptions by name, biomass in</w:t>
        </w:r>
      </w:ins>
      <w:ins w:id="146" w:author="Miranda, Brian -FS" w:date="2023-10-18T13:45:00Z">
        <w:r>
          <w:t>s</w:t>
        </w:r>
      </w:ins>
      <w:ins w:id="147" w:author="Miranda, Brian -FS" w:date="2023-10-18T13:44:00Z">
        <w:r>
          <w:t xml:space="preserve">ects </w:t>
        </w:r>
      </w:ins>
      <w:ins w:id="148" w:author="Miranda, Brian -FS" w:date="2023-10-18T13:45:00Z">
        <w:r>
          <w:t>defoliation, and climate variables.</w:t>
        </w:r>
      </w:ins>
    </w:p>
    <w:p w14:paraId="4F1A4DAF" w14:textId="77777777" w:rsidR="00CC4E9E" w:rsidRDefault="00CC4E9E" w:rsidP="001D55CC">
      <w:pPr>
        <w:pStyle w:val="Heading3"/>
        <w:numPr>
          <w:ilvl w:val="2"/>
          <w:numId w:val="4"/>
        </w:numPr>
        <w:ind w:left="864" w:hanging="864"/>
      </w:pPr>
      <w:r>
        <w:t>Version 4.0.1 (May 2019)</w:t>
      </w:r>
      <w:bookmarkEnd w:id="135"/>
    </w:p>
    <w:p w14:paraId="3F230E83" w14:textId="77777777" w:rsidR="00CC4E9E" w:rsidRPr="00CC4E9E" w:rsidRDefault="00CC4E9E" w:rsidP="00CC4E9E">
      <w:pPr>
        <w:pStyle w:val="textbody"/>
      </w:pPr>
      <w:r>
        <w:t xml:space="preserve">Allow users to input 0 for the standard deviation of the CyclicNormal outbreak pattern (see </w:t>
      </w:r>
      <w:r>
        <w:fldChar w:fldCharType="begin"/>
      </w:r>
      <w:r>
        <w:instrText xml:space="preserve"> REF _Ref8716137 \r \h </w:instrText>
      </w:r>
      <w:r>
        <w:fldChar w:fldCharType="separate"/>
      </w:r>
      <w:r>
        <w:t>2.3.2</w:t>
      </w:r>
      <w:r>
        <w:fldChar w:fldCharType="end"/>
      </w:r>
      <w:r>
        <w:t>).  When StDev is 0, the “random” time between cycles will allows be equal to the Mean (not really random).</w:t>
      </w:r>
    </w:p>
    <w:p w14:paraId="3EF08C8F" w14:textId="77777777" w:rsidR="000F71C3" w:rsidRDefault="000F71C3" w:rsidP="001D55CC">
      <w:pPr>
        <w:pStyle w:val="Heading3"/>
        <w:numPr>
          <w:ilvl w:val="2"/>
          <w:numId w:val="4"/>
        </w:numPr>
        <w:ind w:left="864" w:hanging="864"/>
      </w:pPr>
      <w:bookmarkStart w:id="149" w:name="_Toc8716428"/>
      <w:r>
        <w:t>Version 3.0.1</w:t>
      </w:r>
      <w:r w:rsidR="00805FB1">
        <w:t xml:space="preserve"> (June 2017)</w:t>
      </w:r>
      <w:bookmarkEnd w:id="149"/>
    </w:p>
    <w:p w14:paraId="2D4D230A" w14:textId="77777777" w:rsidR="000F71C3" w:rsidRPr="000F71C3" w:rsidRDefault="000F71C3" w:rsidP="000F71C3">
      <w:pPr>
        <w:pStyle w:val="textbody"/>
      </w:pPr>
      <w:r>
        <w:t>Standardized and updated example files.</w:t>
      </w:r>
    </w:p>
    <w:p w14:paraId="03460F5A" w14:textId="77777777" w:rsidR="00540A1C" w:rsidRPr="009575D3" w:rsidRDefault="00540A1C" w:rsidP="001D55CC">
      <w:pPr>
        <w:pStyle w:val="Heading3"/>
        <w:numPr>
          <w:ilvl w:val="2"/>
          <w:numId w:val="4"/>
        </w:numPr>
        <w:ind w:left="864" w:hanging="864"/>
      </w:pPr>
      <w:bookmarkStart w:id="150" w:name="_Toc8716429"/>
      <w:r>
        <w:lastRenderedPageBreak/>
        <w:t>Version 2.0.3</w:t>
      </w:r>
      <w:bookmarkEnd w:id="150"/>
    </w:p>
    <w:p w14:paraId="31C7A592" w14:textId="77777777" w:rsidR="00540A1C" w:rsidRDefault="00540A1C" w:rsidP="00540A1C">
      <w:pPr>
        <w:pStyle w:val="textbody"/>
      </w:pPr>
      <w:r>
        <w:t>Fixed</w:t>
      </w:r>
      <w:r w:rsidRPr="009575D3">
        <w:t xml:space="preserve"> </w:t>
      </w:r>
      <w:r>
        <w:t>bug that caused an error when multiple disturbance agents disturbed the same site in the same timestep. (Epidemic.cs)</w:t>
      </w:r>
    </w:p>
    <w:p w14:paraId="53279C85" w14:textId="77777777" w:rsidR="00540A1C" w:rsidRPr="00850561" w:rsidRDefault="00540A1C" w:rsidP="00540A1C">
      <w:pPr>
        <w:pStyle w:val="textbody"/>
      </w:pPr>
      <w:r w:rsidRPr="00850561">
        <w:t>Added registered site variable BDA.TimeOfNext to enable interaction with other extensions.</w:t>
      </w:r>
      <w:r>
        <w:t xml:space="preserve"> (SiteVars.cs, PlugIn.cs)</w:t>
      </w:r>
    </w:p>
    <w:p w14:paraId="31AC79ED" w14:textId="77777777" w:rsidR="00540A1C" w:rsidRDefault="00540A1C" w:rsidP="001D55CC">
      <w:pPr>
        <w:pStyle w:val="Heading3"/>
        <w:numPr>
          <w:ilvl w:val="2"/>
          <w:numId w:val="4"/>
        </w:numPr>
        <w:ind w:left="864" w:hanging="864"/>
      </w:pPr>
      <w:bookmarkStart w:id="151" w:name="_Toc8716430"/>
      <w:r>
        <w:t>Version 2.0.2</w:t>
      </w:r>
      <w:bookmarkEnd w:id="151"/>
    </w:p>
    <w:p w14:paraId="40CE4A3F" w14:textId="77777777" w:rsidR="00540A1C" w:rsidRPr="00850561" w:rsidRDefault="00540A1C" w:rsidP="00540A1C">
      <w:pPr>
        <w:pStyle w:val="textbody"/>
      </w:pPr>
      <w:r w:rsidRPr="00850561">
        <w:t xml:space="preserve">Fixed bug in initial time since </w:t>
      </w:r>
      <w:r>
        <w:t>last outbreak, which was causing</w:t>
      </w:r>
      <w:r w:rsidRPr="00850561">
        <w:t xml:space="preserve"> </w:t>
      </w:r>
      <w:r>
        <w:t>time to be double-</w:t>
      </w:r>
      <w:r w:rsidRPr="00850561">
        <w:t>counted in determining when the first outbreak occurs.</w:t>
      </w:r>
      <w:r>
        <w:t xml:space="preserve"> (PlugIn.cs)</w:t>
      </w:r>
    </w:p>
    <w:p w14:paraId="450321DC" w14:textId="77777777" w:rsidR="00540A1C" w:rsidRDefault="00540A1C" w:rsidP="001D55CC">
      <w:pPr>
        <w:pStyle w:val="Heading3"/>
        <w:numPr>
          <w:ilvl w:val="2"/>
          <w:numId w:val="4"/>
        </w:numPr>
        <w:ind w:left="864" w:hanging="864"/>
      </w:pPr>
      <w:bookmarkStart w:id="152" w:name="_Toc8716431"/>
      <w:r>
        <w:t>Version 2.0.1</w:t>
      </w:r>
      <w:bookmarkEnd w:id="152"/>
    </w:p>
    <w:p w14:paraId="2436DFFF" w14:textId="77777777" w:rsidR="00540A1C" w:rsidRPr="00234ECE" w:rsidRDefault="00540A1C" w:rsidP="00540A1C">
      <w:pPr>
        <w:pStyle w:val="textbody"/>
      </w:pPr>
      <w:r w:rsidRPr="00850561">
        <w:t>Fixed bug in shuffle of neighborhood site list.</w:t>
      </w:r>
      <w:r>
        <w:t xml:space="preserve"> (SiteResources.cs, PlugIn.cs)</w:t>
      </w:r>
    </w:p>
    <w:p w14:paraId="683C02C4" w14:textId="77777777" w:rsidR="00540A1C" w:rsidRPr="00234ECE" w:rsidRDefault="00540A1C" w:rsidP="001D55CC">
      <w:pPr>
        <w:pStyle w:val="Heading3"/>
        <w:numPr>
          <w:ilvl w:val="2"/>
          <w:numId w:val="4"/>
        </w:numPr>
        <w:ind w:left="864" w:hanging="864"/>
      </w:pPr>
      <w:bookmarkStart w:id="153" w:name="_Toc8716432"/>
      <w:r>
        <w:t>Version 1.2</w:t>
      </w:r>
      <w:bookmarkEnd w:id="153"/>
    </w:p>
    <w:p w14:paraId="6142FDD5" w14:textId="77777777" w:rsidR="00540A1C" w:rsidRPr="00234ECE" w:rsidRDefault="00540A1C" w:rsidP="00540A1C">
      <w:pPr>
        <w:pStyle w:val="textbody"/>
      </w:pPr>
      <w:r>
        <w:t>Fixed a bug that prevented the no-dispersal from working correctly (see section 3.3.2).</w:t>
      </w:r>
      <w:bookmarkEnd w:id="126"/>
      <w:bookmarkEnd w:id="127"/>
      <w:bookmarkEnd w:id="128"/>
      <w:bookmarkEnd w:id="129"/>
    </w:p>
    <w:p w14:paraId="6210AC0B" w14:textId="77777777" w:rsidR="00540A1C" w:rsidRPr="00234ECE" w:rsidRDefault="00540A1C" w:rsidP="001D55CC">
      <w:pPr>
        <w:pStyle w:val="Heading3"/>
        <w:numPr>
          <w:ilvl w:val="2"/>
          <w:numId w:val="4"/>
        </w:numPr>
        <w:ind w:left="864" w:hanging="864"/>
      </w:pPr>
      <w:bookmarkStart w:id="154" w:name="_Toc8716433"/>
      <w:r>
        <w:t>Version 1.1</w:t>
      </w:r>
      <w:bookmarkEnd w:id="154"/>
    </w:p>
    <w:p w14:paraId="34A50FC4" w14:textId="77777777" w:rsidR="00540A1C" w:rsidRDefault="00540A1C" w:rsidP="00540A1C">
      <w:pPr>
        <w:pStyle w:val="textbody"/>
      </w:pPr>
      <w:r>
        <w:t>Fixed a bug that caused the extension to crash the first timestep it ran.</w:t>
      </w:r>
    </w:p>
    <w:p w14:paraId="3B5AB004" w14:textId="77777777" w:rsidR="00540A1C" w:rsidRDefault="00540A1C" w:rsidP="00540A1C">
      <w:pPr>
        <w:pStyle w:val="textbody"/>
      </w:pPr>
      <w:r>
        <w:t>Fixed a bug where the extension was not providing information about the site it was disturbing to the cohort module.</w:t>
      </w:r>
    </w:p>
    <w:p w14:paraId="211F4CD1" w14:textId="77777777" w:rsidR="00540A1C" w:rsidRDefault="00540A1C" w:rsidP="001D55CC">
      <w:pPr>
        <w:pStyle w:val="Heading2"/>
        <w:numPr>
          <w:ilvl w:val="1"/>
          <w:numId w:val="4"/>
        </w:numPr>
      </w:pPr>
      <w:bookmarkStart w:id="155" w:name="_Toc8716434"/>
      <w:r>
        <w:t>Future Development</w:t>
      </w:r>
      <w:bookmarkEnd w:id="155"/>
    </w:p>
    <w:p w14:paraId="48D2ACB7" w14:textId="77777777" w:rsidR="00540A1C" w:rsidRDefault="00540A1C" w:rsidP="00540A1C">
      <w:pPr>
        <w:pStyle w:val="textbody"/>
      </w:pPr>
      <w:r>
        <w:t>This section describes components of the extension that the authors have identified would benefit from future development efforts.</w:t>
      </w:r>
    </w:p>
    <w:p w14:paraId="5538CA90" w14:textId="77777777" w:rsidR="00540A1C" w:rsidRDefault="00540A1C" w:rsidP="001D55CC">
      <w:pPr>
        <w:pStyle w:val="textbody"/>
        <w:numPr>
          <w:ilvl w:val="0"/>
          <w:numId w:val="7"/>
        </w:numPr>
      </w:pPr>
      <w:r>
        <w:t>Site Resource Dominance – Species host value is determined by the oldest age class present.  Not all biological disturbances would base SRD on the age of the oldest cohort.</w:t>
      </w:r>
    </w:p>
    <w:p w14:paraId="7EBFC73B" w14:textId="77777777" w:rsidR="00540A1C" w:rsidRDefault="00540A1C" w:rsidP="001D55CC">
      <w:pPr>
        <w:pStyle w:val="textbody"/>
        <w:numPr>
          <w:ilvl w:val="0"/>
          <w:numId w:val="7"/>
        </w:numPr>
      </w:pPr>
      <w:r>
        <w:t>Site resource modifiers – Disturbance effects from another BDA are currently not implemented</w:t>
      </w:r>
    </w:p>
    <w:p w14:paraId="1E4B293B" w14:textId="77777777" w:rsidR="00540A1C" w:rsidRPr="00FC36EF" w:rsidRDefault="00540A1C" w:rsidP="001D55CC">
      <w:pPr>
        <w:pStyle w:val="textbody"/>
        <w:numPr>
          <w:ilvl w:val="0"/>
          <w:numId w:val="7"/>
        </w:numPr>
      </w:pPr>
      <w:r>
        <w:t>Dispersal – The dispersal functions are relatively simplistic and may not adequately represent some real dispersal patterns.</w:t>
      </w:r>
    </w:p>
    <w:p w14:paraId="44798D95" w14:textId="77777777" w:rsidR="00B71AF3" w:rsidRPr="00BB770A" w:rsidRDefault="00B71AF3" w:rsidP="001D55CC">
      <w:pPr>
        <w:pStyle w:val="Heading2"/>
        <w:numPr>
          <w:ilvl w:val="1"/>
          <w:numId w:val="4"/>
        </w:numPr>
      </w:pPr>
      <w:bookmarkStart w:id="156" w:name="_Toc8716435"/>
      <w:r w:rsidRPr="00BB770A">
        <w:lastRenderedPageBreak/>
        <w:t>References</w:t>
      </w:r>
      <w:bookmarkEnd w:id="156"/>
    </w:p>
    <w:p w14:paraId="06395C1B" w14:textId="77777777" w:rsidR="00B71AF3" w:rsidRDefault="00B71AF3" w:rsidP="00BB770A">
      <w:pPr>
        <w:pStyle w:val="reference"/>
      </w:pPr>
      <w:r>
        <w:rPr>
          <w:lang w:val="fr-FR"/>
        </w:rPr>
        <w:t xml:space="preserve">Cappuccino, N.; Lavertu, D.; Bergeron, Y.; Regniere, J. 1998. </w:t>
      </w:r>
      <w:r>
        <w:t>Spruce budworm impact, abundance and parasitism rate in a patchy landscape. Oecologia. 114: 236-242.</w:t>
      </w:r>
    </w:p>
    <w:p w14:paraId="618F3C84" w14:textId="77777777"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xml:space="preserve">: Springer-Verlag: 280-303.   </w:t>
      </w:r>
    </w:p>
    <w:p w14:paraId="4F118372" w14:textId="77777777" w:rsidR="00B71AF3" w:rsidRDefault="00B71AF3" w:rsidP="00BB770A">
      <w:pPr>
        <w:pStyle w:val="reference"/>
      </w:pPr>
      <w:r>
        <w:t>Radeloff, V.C.; Mladenoff, D.J.; Boyce, M.S. 2000. The changing relation of landscape patterns and jack pine budworm populations during an outbreak. Oikos. 90: 417-430.</w:t>
      </w:r>
    </w:p>
    <w:p w14:paraId="6DEC910A" w14:textId="77777777" w:rsidR="00B71AF3" w:rsidRDefault="00B71AF3" w:rsidP="00BB770A">
      <w:pPr>
        <w:pStyle w:val="reference"/>
      </w:pPr>
      <w:r>
        <w:t>Scheller, R.M., Domingo, J.B., 2005a.  LANDIS-II Core Model Description.  University of Wisconsin-Madison, Madison, WI, USA.</w:t>
      </w:r>
    </w:p>
    <w:p w14:paraId="27852AAA" w14:textId="77777777" w:rsidR="00B71AF3" w:rsidRDefault="00B71AF3" w:rsidP="00BB770A">
      <w:pPr>
        <w:pStyle w:val="reference"/>
      </w:pPr>
      <w:r>
        <w:t xml:space="preserve">Scheller, R.M., Domingo, J.B., 2005b.  LANDIS-II Model v5.0 </w:t>
      </w:r>
      <w:r>
        <w:softHyphen/>
        <w:t>– User Guide.  University of Wisconsin-Madison, Madison, WI, USA.</w:t>
      </w:r>
    </w:p>
    <w:p w14:paraId="3AC28351" w14:textId="77777777" w:rsidR="00B71AF3" w:rsidRDefault="00B71AF3" w:rsidP="00BB770A">
      <w:pPr>
        <w:pStyle w:val="reference"/>
      </w:pPr>
      <w:r>
        <w:t xml:space="preserve">Sturtevant, B. R.; Gustafson, E. J.; Li, W., and He, H. S. </w:t>
      </w:r>
      <w:r w:rsidR="00C43013">
        <w:t xml:space="preserve">2004.  </w:t>
      </w:r>
      <w:r>
        <w:t>Modeling biological disturbances in LANDIS: A module description and demonstration using spruce budw</w:t>
      </w:r>
      <w:r w:rsidR="00C43013">
        <w:t>orm. Ecological Modelling. 180: 153-174.</w:t>
      </w:r>
    </w:p>
    <w:p w14:paraId="53347FCF" w14:textId="77777777" w:rsidR="00C43013" w:rsidRDefault="00C43013" w:rsidP="00BB770A">
      <w:pPr>
        <w:pStyle w:val="reference"/>
      </w:pPr>
      <w:r>
        <w:t>Sturtevant, B.</w:t>
      </w:r>
      <w:r w:rsidRPr="00C43013">
        <w:t xml:space="preserve"> R; Miranda, B</w:t>
      </w:r>
      <w:r>
        <w:t>.</w:t>
      </w:r>
      <w:r w:rsidRPr="00C43013">
        <w:t xml:space="preserve"> R; Shinneman, D</w:t>
      </w:r>
      <w:r>
        <w:t>.</w:t>
      </w:r>
      <w:r w:rsidRPr="00C43013">
        <w:t xml:space="preserve"> J; Gustafson, E</w:t>
      </w:r>
      <w:r>
        <w:t>.</w:t>
      </w:r>
      <w:r w:rsidRPr="00C43013">
        <w:t xml:space="preserve"> J; Wolter, P</w:t>
      </w:r>
      <w:r>
        <w:t>.</w:t>
      </w:r>
      <w:r w:rsidRPr="00C43013">
        <w:t xml:space="preserve"> T.  2012.  Comparing modern and presettlement forest dynamics of a subboreal wilderness: Does sp</w:t>
      </w:r>
      <w:r>
        <w:t>ruce budworm enhance fire risk?</w:t>
      </w:r>
      <w:r w:rsidRPr="00C43013">
        <w:t xml:space="preserve">   Ecological Applicatio</w:t>
      </w:r>
      <w:r>
        <w:t>ns. 22: 1278-1296.</w:t>
      </w:r>
    </w:p>
    <w:p w14:paraId="201809AF" w14:textId="77777777" w:rsidR="00B71AF3" w:rsidRPr="00BB770A" w:rsidRDefault="00B71AF3" w:rsidP="001D55CC">
      <w:pPr>
        <w:pStyle w:val="Heading2"/>
        <w:numPr>
          <w:ilvl w:val="1"/>
          <w:numId w:val="4"/>
        </w:numPr>
      </w:pPr>
      <w:bookmarkStart w:id="157" w:name="_Toc8716436"/>
      <w:r w:rsidRPr="00BB770A">
        <w:t>Acknowledgements</w:t>
      </w:r>
      <w:bookmarkEnd w:id="157"/>
    </w:p>
    <w:p w14:paraId="55383E1D" w14:textId="77777777" w:rsidR="00B71AF3" w:rsidRDefault="00B71AF3">
      <w:pPr>
        <w:pStyle w:val="textbody"/>
      </w:pPr>
      <w:r>
        <w:t xml:space="preserve">Funding for the development of LANDIS-II </w:t>
      </w:r>
      <w:r w:rsidR="003B15BD">
        <w:t xml:space="preserve">has been provided by the Northern </w:t>
      </w:r>
      <w:r>
        <w:t>Research Station (Rhinelander, Wisconsin) of the U.S. Forest Service.  Valuable contributions to the development of the model and extensions were made by Eric J. Gustafson, and David J. Mladenoff.</w:t>
      </w:r>
    </w:p>
    <w:p w14:paraId="69B3B992" w14:textId="77777777" w:rsidR="00B71AF3" w:rsidRPr="00BB770A" w:rsidRDefault="00B71AF3" w:rsidP="001D55CC">
      <w:pPr>
        <w:pStyle w:val="Heading1"/>
        <w:numPr>
          <w:ilvl w:val="0"/>
          <w:numId w:val="4"/>
        </w:numPr>
      </w:pPr>
      <w:bookmarkStart w:id="158" w:name="_Toc8716437"/>
      <w:r w:rsidRPr="00BB770A">
        <w:lastRenderedPageBreak/>
        <w:t>Input Files</w:t>
      </w:r>
      <w:bookmarkEnd w:id="158"/>
    </w:p>
    <w:p w14:paraId="2EE30A7B" w14:textId="77777777" w:rsidR="00B71AF3" w:rsidRPr="00BB770A" w:rsidRDefault="00B71AF3" w:rsidP="001D55CC">
      <w:pPr>
        <w:pStyle w:val="Heading2"/>
        <w:numPr>
          <w:ilvl w:val="1"/>
          <w:numId w:val="4"/>
        </w:numPr>
      </w:pPr>
      <w:bookmarkStart w:id="159" w:name="_Toc8716438"/>
      <w:r w:rsidRPr="00BB770A">
        <w:t>Input File Rules</w:t>
      </w:r>
      <w:bookmarkEnd w:id="159"/>
    </w:p>
    <w:p w14:paraId="5715CE80" w14:textId="77777777"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60" w:name="_Toc80587563"/>
      <w:bookmarkStart w:id="161" w:name="_Toc81057523"/>
      <w:bookmarkStart w:id="162" w:name="_Toc81207741"/>
      <w:bookmarkStart w:id="163" w:name="_Toc81207964"/>
      <w:bookmarkStart w:id="164" w:name="_Toc81277366"/>
      <w:bookmarkStart w:id="165" w:name="_Toc81277700"/>
      <w:bookmarkStart w:id="166" w:name="_Toc81283072"/>
      <w:bookmarkStart w:id="167" w:name="_Toc81471957"/>
      <w:bookmarkStart w:id="168" w:name="_Toc84045186"/>
      <w:bookmarkStart w:id="169" w:name="_Toc84303714"/>
      <w:bookmarkStart w:id="170" w:name="_Toc85255838"/>
      <w:bookmarkStart w:id="171" w:name="_Toc101339145"/>
      <w:bookmarkStart w:id="172" w:name="_Toc101598752"/>
    </w:p>
    <w:p w14:paraId="7A9FD8B7" w14:textId="77777777" w:rsidR="00B71AF3" w:rsidRPr="00BB770A" w:rsidRDefault="00B71AF3" w:rsidP="001D55CC">
      <w:pPr>
        <w:pStyle w:val="Heading2"/>
        <w:numPr>
          <w:ilvl w:val="1"/>
          <w:numId w:val="4"/>
        </w:numPr>
      </w:pPr>
      <w:bookmarkStart w:id="173" w:name="_Toc8716439"/>
      <w:bookmarkEnd w:id="160"/>
      <w:bookmarkEnd w:id="161"/>
      <w:bookmarkEnd w:id="162"/>
      <w:bookmarkEnd w:id="163"/>
      <w:bookmarkEnd w:id="164"/>
      <w:bookmarkEnd w:id="165"/>
      <w:bookmarkEnd w:id="166"/>
      <w:bookmarkEnd w:id="167"/>
      <w:bookmarkEnd w:id="168"/>
      <w:bookmarkEnd w:id="169"/>
      <w:bookmarkEnd w:id="170"/>
      <w:bookmarkEnd w:id="171"/>
      <w:bookmarkEnd w:id="172"/>
      <w:r w:rsidRPr="00BB770A">
        <w:t>Input File Parameters</w:t>
      </w:r>
      <w:bookmarkEnd w:id="173"/>
    </w:p>
    <w:p w14:paraId="6149EAFA" w14:textId="77777777" w:rsidR="00B71AF3" w:rsidRPr="00BB770A" w:rsidRDefault="00B71AF3" w:rsidP="001D55CC">
      <w:pPr>
        <w:pStyle w:val="Heading3"/>
        <w:numPr>
          <w:ilvl w:val="2"/>
          <w:numId w:val="4"/>
        </w:numPr>
        <w:ind w:left="864" w:hanging="864"/>
      </w:pPr>
      <w:bookmarkStart w:id="174" w:name="_Toc8716440"/>
      <w:r w:rsidRPr="00BB770A">
        <w:t>Extension title, time step</w:t>
      </w:r>
      <w:bookmarkEnd w:id="174"/>
    </w:p>
    <w:p w14:paraId="6BC85475" w14:textId="77777777" w:rsidR="00B71AF3" w:rsidRPr="00EF22A2" w:rsidRDefault="00B71AF3" w:rsidP="00EF22A2">
      <w:pPr>
        <w:pStyle w:val="textbody"/>
      </w:pPr>
      <w:r w:rsidRPr="00EF22A2">
        <w:t>The first parameter is the title of the input file:</w:t>
      </w:r>
    </w:p>
    <w:p w14:paraId="7F5CEBF6" w14:textId="77777777" w:rsidR="00B71AF3" w:rsidRDefault="00B71AF3" w:rsidP="00EF22A2">
      <w:pPr>
        <w:pStyle w:val="textinputfile"/>
      </w:pPr>
      <w:r>
        <w:t>LandisData</w:t>
      </w:r>
      <w:r>
        <w:tab/>
        <w:t>“B</w:t>
      </w:r>
      <w:r w:rsidR="00EA7E4D">
        <w:t>ase</w:t>
      </w:r>
      <w:r>
        <w:t xml:space="preserve"> BDA”</w:t>
      </w:r>
    </w:p>
    <w:p w14:paraId="2AD52618" w14:textId="77777777" w:rsidR="00EF22A2" w:rsidRDefault="00EF22A2" w:rsidP="00EF22A2">
      <w:pPr>
        <w:pStyle w:val="textinputfile"/>
      </w:pPr>
    </w:p>
    <w:p w14:paraId="4E232595" w14:textId="77777777" w:rsidR="00B71AF3" w:rsidRPr="00EF22A2" w:rsidRDefault="00B71AF3" w:rsidP="00EF22A2">
      <w:pPr>
        <w:pStyle w:val="textbody"/>
      </w:pPr>
      <w:r w:rsidRPr="00EF22A2">
        <w:t>The second parameter is the time step in years.  For example:</w:t>
      </w:r>
    </w:p>
    <w:p w14:paraId="3565AE2E" w14:textId="77777777" w:rsidR="00B71AF3" w:rsidRDefault="00B71AF3" w:rsidP="00EF22A2">
      <w:pPr>
        <w:pStyle w:val="textinputfile"/>
      </w:pPr>
      <w:r>
        <w:t>Timestep</w:t>
      </w:r>
      <w:r>
        <w:tab/>
        <w:t xml:space="preserve">15 </w:t>
      </w:r>
    </w:p>
    <w:p w14:paraId="18D7E784" w14:textId="77777777" w:rsidR="00B71AF3" w:rsidRDefault="00B71AF3" w:rsidP="001D55CC">
      <w:pPr>
        <w:pStyle w:val="Heading3"/>
        <w:numPr>
          <w:ilvl w:val="2"/>
          <w:numId w:val="4"/>
        </w:numPr>
        <w:ind w:left="864" w:hanging="864"/>
      </w:pPr>
      <w:bookmarkStart w:id="175" w:name="_Toc8716441"/>
      <w:r>
        <w:t>Output map names</w:t>
      </w:r>
      <w:bookmarkEnd w:id="175"/>
    </w:p>
    <w:p w14:paraId="2DD96D66" w14:textId="77777777" w:rsidR="00B71AF3" w:rsidRDefault="00CF1AB7">
      <w:pPr>
        <w:pStyle w:val="textbody"/>
      </w:pPr>
      <w:r>
        <w:t>Several</w:t>
      </w:r>
      <w:r w:rsidR="00B71AF3">
        <w:t xml:space="preserve"> parameters configure the output files.  The first parameter, </w:t>
      </w:r>
      <w:r w:rsidR="00B71AF3">
        <w:rPr>
          <w:b/>
          <w:bCs/>
        </w:rPr>
        <w:t>MapNames</w:t>
      </w:r>
      <w:r w:rsidR="00B71AF3">
        <w:t xml:space="preserve">, provides the naming convention for the </w:t>
      </w:r>
      <w:r>
        <w:t>BDA</w:t>
      </w:r>
      <w:r w:rsidR="00B71AF3">
        <w:t xml:space="preserve"> severity files.  </w:t>
      </w:r>
      <w:r w:rsidR="00EF22A2">
        <w:t>The variable</w:t>
      </w:r>
      <w:r w:rsidR="00B71AF3">
        <w:t xml:space="preserve">s </w:t>
      </w:r>
      <w:smartTag w:uri="isiresearchsoft-com/cwyw" w:element="citation">
        <w:r w:rsidR="00B71AF3">
          <w:t>{timestep}</w:t>
        </w:r>
      </w:smartTag>
      <w:r w:rsidR="00B71AF3">
        <w:t xml:space="preserve"> and </w:t>
      </w:r>
      <w:smartTag w:uri="isiresearchsoft-com/cwyw" w:element="citation">
        <w:r w:rsidR="00B71AF3">
          <w:t>{agentName}</w:t>
        </w:r>
      </w:smartTag>
      <w:r w:rsidR="00B71AF3">
        <w:t xml:space="preserve"> are provided.  </w:t>
      </w:r>
      <w:r w:rsidR="00B71AF3">
        <w:rPr>
          <w:b/>
          <w:bCs/>
        </w:rPr>
        <w:t>The user must indicate if the output should be placed in a sub-directory.  Also, the user must indicate the file extension.</w:t>
      </w:r>
      <w:r w:rsidR="00B71AF3">
        <w:t xml:space="preserve">  For example:</w:t>
      </w:r>
    </w:p>
    <w:p w14:paraId="0946AF9C" w14:textId="77777777" w:rsidR="00B71AF3" w:rsidRDefault="00097E4A" w:rsidP="00EF22A2">
      <w:pPr>
        <w:pStyle w:val="textinputfile"/>
      </w:pPr>
      <w:r>
        <w:t>MapNames</w:t>
      </w:r>
      <w:r>
        <w:tab/>
      </w:r>
      <w:r>
        <w:tab/>
        <w:t>b</w:t>
      </w:r>
      <w:r w:rsidR="00EA7E4D">
        <w:t>da</w:t>
      </w:r>
      <w:r w:rsidR="00B71AF3">
        <w:t>/</w:t>
      </w:r>
      <w:smartTag w:uri="isiresearchsoft-com/cwyw" w:element="citation">
        <w:r w:rsidR="00B71AF3">
          <w:t>{agentName}</w:t>
        </w:r>
      </w:smartTag>
      <w:r w:rsidR="00B71AF3">
        <w:t>-</w:t>
      </w:r>
      <w:smartTag w:uri="isiresearchsoft-com/cwyw" w:element="citation">
        <w:r w:rsidR="00B71AF3">
          <w:t>{timestep}</w:t>
        </w:r>
      </w:smartTag>
      <w:r w:rsidR="002624DF">
        <w:t>.img</w:t>
      </w:r>
    </w:p>
    <w:p w14:paraId="77CBA712" w14:textId="77777777" w:rsidR="00EF22A2" w:rsidRDefault="00EF22A2" w:rsidP="00EF22A2">
      <w:pPr>
        <w:pStyle w:val="textinputfile"/>
      </w:pPr>
    </w:p>
    <w:p w14:paraId="5AD54E9B" w14:textId="77777777" w:rsidR="00EC7881" w:rsidRDefault="00EC7881" w:rsidP="001D55CC">
      <w:pPr>
        <w:pStyle w:val="Heading3"/>
        <w:numPr>
          <w:ilvl w:val="2"/>
          <w:numId w:val="4"/>
        </w:numPr>
        <w:ind w:left="864" w:hanging="864"/>
      </w:pPr>
      <w:bookmarkStart w:id="176" w:name="_Toc8716442"/>
      <w:r>
        <w:t>SRD map names (Optional)</w:t>
      </w:r>
      <w:bookmarkEnd w:id="176"/>
    </w:p>
    <w:p w14:paraId="44356DE5" w14:textId="77777777" w:rsidR="00EC7881" w:rsidRDefault="00EC7881" w:rsidP="00EC7881">
      <w:pPr>
        <w:pStyle w:val="textbody"/>
      </w:pPr>
      <w:r>
        <w:t xml:space="preserve">The next parameter, </w:t>
      </w:r>
      <w:r w:rsidRPr="00CF1AB7">
        <w:rPr>
          <w:b/>
        </w:rPr>
        <w:t>SRD</w:t>
      </w:r>
      <w:r>
        <w:rPr>
          <w:b/>
          <w:bCs/>
        </w:rPr>
        <w:t>MapNames</w:t>
      </w:r>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{timestep}</w:t>
        </w:r>
      </w:smartTag>
      <w:r>
        <w:t xml:space="preserve"> and </w:t>
      </w:r>
      <w:smartTag w:uri="isiresearchsoft-com/cwyw" w:element="citation">
        <w:r>
          <w:t>{agentName}</w:t>
        </w:r>
      </w:smartTag>
      <w:r>
        <w:t xml:space="preserve"> are provided.  </w:t>
      </w:r>
      <w:r>
        <w:rPr>
          <w:b/>
          <w:bCs/>
        </w:rPr>
        <w:t>The user must indicate if the output should be placed in a sub-directory.  Also, the user must indicate the file extension.</w:t>
      </w:r>
      <w:r>
        <w:t xml:space="preserve">  For example:</w:t>
      </w:r>
    </w:p>
    <w:p w14:paraId="50C5BF02" w14:textId="77777777" w:rsidR="00EC7881" w:rsidRDefault="00EA7E4D" w:rsidP="00EC7881">
      <w:pPr>
        <w:pStyle w:val="textinputfile"/>
      </w:pPr>
      <w:r>
        <w:t>SRDMapNames</w:t>
      </w:r>
      <w:r>
        <w:tab/>
      </w:r>
      <w:r>
        <w:tab/>
        <w:t>bda</w:t>
      </w:r>
      <w:r w:rsidR="00EC7881">
        <w:t>/</w:t>
      </w:r>
      <w:smartTag w:uri="isiresearchsoft-com/cwyw" w:element="citation">
        <w:r w:rsidR="00EC7881">
          <w:t>{agentName}</w:t>
        </w:r>
      </w:smartTag>
      <w:r w:rsidR="00EC7881">
        <w:t>-SRD-</w:t>
      </w:r>
      <w:smartTag w:uri="isiresearchsoft-com/cwyw" w:element="citation">
        <w:r w:rsidR="00EC7881">
          <w:t>{timestep}</w:t>
        </w:r>
      </w:smartTag>
      <w:r w:rsidR="00EC7881">
        <w:t>.</w:t>
      </w:r>
      <w:r w:rsidR="002624DF">
        <w:t>img</w:t>
      </w:r>
    </w:p>
    <w:p w14:paraId="4D3DA13E" w14:textId="77777777" w:rsidR="00CF1AB7" w:rsidRDefault="00EC7881" w:rsidP="001D55CC">
      <w:pPr>
        <w:pStyle w:val="Heading3"/>
        <w:numPr>
          <w:ilvl w:val="2"/>
          <w:numId w:val="4"/>
        </w:numPr>
        <w:ind w:left="864" w:hanging="864"/>
      </w:pPr>
      <w:bookmarkStart w:id="177" w:name="_Toc8716443"/>
      <w:r>
        <w:t>N</w:t>
      </w:r>
      <w:r w:rsidR="00CF1AB7">
        <w:t>RD map names (Optional)</w:t>
      </w:r>
      <w:bookmarkEnd w:id="177"/>
    </w:p>
    <w:p w14:paraId="505FA87B" w14:textId="77777777" w:rsidR="00CF1AB7" w:rsidRDefault="00CF1AB7" w:rsidP="00CF1AB7">
      <w:pPr>
        <w:pStyle w:val="textbody"/>
      </w:pPr>
      <w:r>
        <w:t xml:space="preserve">The next parameter, </w:t>
      </w:r>
      <w:r w:rsidR="00EC7881">
        <w:rPr>
          <w:b/>
        </w:rPr>
        <w:t>N</w:t>
      </w:r>
      <w:r w:rsidRPr="00CF1AB7">
        <w:rPr>
          <w:b/>
        </w:rPr>
        <w:t>RD</w:t>
      </w:r>
      <w:r>
        <w:rPr>
          <w:b/>
          <w:bCs/>
        </w:rPr>
        <w:t>MapNames</w:t>
      </w:r>
      <w:r>
        <w:t xml:space="preserve">, provides the naming convention for the BDA </w:t>
      </w:r>
      <w:r w:rsidR="00EC7881">
        <w:t>neighborhood</w:t>
      </w:r>
      <w:r>
        <w:t xml:space="preserve"> resource dominance files.  This input is optio</w:t>
      </w:r>
      <w:r w:rsidR="00EC7881">
        <w:t>nal, and users who do not want N</w:t>
      </w:r>
      <w:r>
        <w:t xml:space="preserve">RD output maps should exclude the </w:t>
      </w:r>
      <w:r>
        <w:lastRenderedPageBreak/>
        <w:t xml:space="preserve">entire line of input (including the parameter name).  The variables </w:t>
      </w:r>
      <w:smartTag w:uri="isiresearchsoft-com/cwyw" w:element="citation">
        <w:r>
          <w:t>{timestep}</w:t>
        </w:r>
      </w:smartTag>
      <w:r>
        <w:t xml:space="preserve"> and </w:t>
      </w:r>
      <w:smartTag w:uri="isiresearchsoft-com/cwyw" w:element="citation">
        <w:r>
          <w:t>{agentName}</w:t>
        </w:r>
      </w:smartTag>
      <w:r>
        <w:t xml:space="preserve"> are provided.  </w:t>
      </w:r>
      <w:r>
        <w:rPr>
          <w:b/>
          <w:bCs/>
        </w:rPr>
        <w:t>The user must indicate if the output should be placed in a sub-directory.  Also, the user must indicate the file extension.</w:t>
      </w:r>
      <w:r>
        <w:t xml:space="preserve">  For example:</w:t>
      </w:r>
    </w:p>
    <w:p w14:paraId="00CF522D" w14:textId="77777777" w:rsidR="00CF1AB7" w:rsidRDefault="00EC7881" w:rsidP="00CF1AB7">
      <w:pPr>
        <w:pStyle w:val="textinputfile"/>
      </w:pPr>
      <w:r>
        <w:t>N</w:t>
      </w:r>
      <w:r w:rsidR="00EA7E4D">
        <w:t>RDMapNames</w:t>
      </w:r>
      <w:r w:rsidR="00EA7E4D">
        <w:tab/>
      </w:r>
      <w:r w:rsidR="00EA7E4D">
        <w:tab/>
        <w:t>bda</w:t>
      </w:r>
      <w:r w:rsidR="00CF1AB7">
        <w:t>/</w:t>
      </w:r>
      <w:smartTag w:uri="isiresearchsoft-com/cwyw" w:element="citation">
        <w:r w:rsidR="00CF1AB7">
          <w:t>{agentName}</w:t>
        </w:r>
      </w:smartTag>
      <w:r w:rsidR="00CF1AB7">
        <w:t>-</w:t>
      </w:r>
      <w:r>
        <w:t>N</w:t>
      </w:r>
      <w:r w:rsidR="00CF1AB7">
        <w:t>RD-</w:t>
      </w:r>
      <w:smartTag w:uri="isiresearchsoft-com/cwyw" w:element="citation">
        <w:r w:rsidR="00CF1AB7">
          <w:t>{timestep}</w:t>
        </w:r>
      </w:smartTag>
      <w:r w:rsidR="002624DF">
        <w:t>.img</w:t>
      </w:r>
    </w:p>
    <w:p w14:paraId="2C903382" w14:textId="77777777" w:rsidR="00DE1966" w:rsidRDefault="00472811" w:rsidP="001D55CC">
      <w:pPr>
        <w:pStyle w:val="Heading3"/>
        <w:numPr>
          <w:ilvl w:val="2"/>
          <w:numId w:val="4"/>
        </w:numPr>
        <w:ind w:left="864" w:hanging="864"/>
      </w:pPr>
      <w:bookmarkStart w:id="178" w:name="_Toc8716444"/>
      <w:r>
        <w:t>Biological disturbance probability (BDP)</w:t>
      </w:r>
      <w:r w:rsidR="00DE1966">
        <w:t xml:space="preserve"> map names (Optional)</w:t>
      </w:r>
      <w:bookmarkEnd w:id="178"/>
    </w:p>
    <w:p w14:paraId="3314CDAE" w14:textId="77777777" w:rsidR="00DE1966" w:rsidRDefault="00DE1966" w:rsidP="00DE1966">
      <w:pPr>
        <w:pStyle w:val="textbody"/>
      </w:pPr>
      <w:r>
        <w:t xml:space="preserve">The next parameter, </w:t>
      </w:r>
      <w:r w:rsidR="00472811">
        <w:rPr>
          <w:b/>
        </w:rPr>
        <w:t>BDP</w:t>
      </w:r>
      <w:r>
        <w:rPr>
          <w:b/>
          <w:bCs/>
        </w:rPr>
        <w:t>MapNames</w:t>
      </w:r>
      <w:r>
        <w:t>, provides the naming conv</w:t>
      </w:r>
      <w:r w:rsidR="00472811">
        <w:t>ention for the BDA site BDP</w:t>
      </w:r>
      <w:r>
        <w:t xml:space="preserve"> files.  This input is optional, and use</w:t>
      </w:r>
      <w:r w:rsidR="00472811">
        <w:t>rs who do not want BDP</w:t>
      </w:r>
      <w:r>
        <w:t xml:space="preserve"> output maps should exclude the entire line of input (including the parameter name).  The variables </w:t>
      </w:r>
      <w:smartTag w:uri="isiresearchsoft-com/cwyw" w:element="citation">
        <w:r>
          <w:t>{timestep}</w:t>
        </w:r>
      </w:smartTag>
      <w:r>
        <w:t xml:space="preserve"> and </w:t>
      </w:r>
      <w:smartTag w:uri="isiresearchsoft-com/cwyw" w:element="citation">
        <w:r>
          <w:t>{agentName}</w:t>
        </w:r>
      </w:smartTag>
      <w:r>
        <w:t xml:space="preserve"> are provided.  </w:t>
      </w:r>
      <w:r>
        <w:rPr>
          <w:b/>
          <w:bCs/>
        </w:rPr>
        <w:t>The user must indicate if the output should be placed in a sub-directory.  Also, the user must indicate the file extension.</w:t>
      </w:r>
      <w:r>
        <w:t xml:space="preserve">  For example:</w:t>
      </w:r>
    </w:p>
    <w:p w14:paraId="40236E2E" w14:textId="77777777" w:rsidR="00DE1966" w:rsidRDefault="003A4921" w:rsidP="00DE1966">
      <w:pPr>
        <w:pStyle w:val="textinputfile"/>
      </w:pPr>
      <w:r>
        <w:t>BDP</w:t>
      </w:r>
      <w:r w:rsidR="00DE1966">
        <w:t>MapNames</w:t>
      </w:r>
      <w:r w:rsidR="00DE1966">
        <w:tab/>
      </w:r>
      <w:r w:rsidR="00EA7E4D">
        <w:t>bda</w:t>
      </w:r>
      <w:r w:rsidR="00DE1966">
        <w:t>/</w:t>
      </w:r>
      <w:smartTag w:uri="isiresearchsoft-com/cwyw" w:element="citation">
        <w:r w:rsidR="00DE1966">
          <w:t>{agentName}</w:t>
        </w:r>
      </w:smartTag>
      <w:r w:rsidR="00DE1966">
        <w:t>-</w:t>
      </w:r>
      <w:r w:rsidR="00472811">
        <w:t>DBP</w:t>
      </w:r>
      <w:r w:rsidR="00DE1966">
        <w:t>-</w:t>
      </w:r>
      <w:smartTag w:uri="isiresearchsoft-com/cwyw" w:element="citation">
        <w:r w:rsidR="00DE1966">
          <w:t>{timestep}</w:t>
        </w:r>
      </w:smartTag>
      <w:r w:rsidR="00DE1966">
        <w:t>.img</w:t>
      </w:r>
    </w:p>
    <w:p w14:paraId="2A46B45D" w14:textId="77777777" w:rsidR="00CF1AB7" w:rsidRPr="00CF1AB7" w:rsidRDefault="00CF1AB7" w:rsidP="00CF1AB7">
      <w:pPr>
        <w:pStyle w:val="textbody"/>
      </w:pPr>
    </w:p>
    <w:p w14:paraId="75822741" w14:textId="77777777" w:rsidR="00CF1AB7" w:rsidRDefault="00CF1AB7" w:rsidP="001D55CC">
      <w:pPr>
        <w:pStyle w:val="Heading3"/>
        <w:numPr>
          <w:ilvl w:val="2"/>
          <w:numId w:val="4"/>
        </w:numPr>
        <w:ind w:left="864" w:hanging="864"/>
      </w:pPr>
      <w:bookmarkStart w:id="179" w:name="_Toc8716445"/>
      <w:r>
        <w:t>Log file</w:t>
      </w:r>
      <w:bookmarkEnd w:id="179"/>
    </w:p>
    <w:p w14:paraId="1D28CFCB" w14:textId="77777777" w:rsidR="00CF1AB7" w:rsidRDefault="00CF1AB7" w:rsidP="00CF1AB7">
      <w:pPr>
        <w:pStyle w:val="textbody"/>
      </w:pPr>
      <w:r>
        <w:t xml:space="preserve">The next parameter, </w:t>
      </w:r>
      <w:r>
        <w:rPr>
          <w:b/>
          <w:bCs/>
        </w:rPr>
        <w:t>LogFile</w:t>
      </w:r>
      <w:r>
        <w:t>, indicates the file name and sub-directory for the single log output file.  The text file will be in comma delimited format.  There is one output file for all agents.  Example:</w:t>
      </w:r>
    </w:p>
    <w:p w14:paraId="41B856DE" w14:textId="77777777" w:rsidR="00CF1AB7" w:rsidRDefault="00EA7E4D" w:rsidP="00CF1AB7">
      <w:pPr>
        <w:pStyle w:val="textinputfile"/>
      </w:pPr>
      <w:r>
        <w:t>LogFile</w:t>
      </w:r>
      <w:r>
        <w:tab/>
      </w:r>
      <w:r>
        <w:tab/>
        <w:t>bda</w:t>
      </w:r>
      <w:r w:rsidR="00CF1AB7">
        <w:t>/bda-log.csv</w:t>
      </w:r>
    </w:p>
    <w:p w14:paraId="57E95E5C" w14:textId="77777777" w:rsidR="00CF1AB7" w:rsidRPr="00CF1AB7" w:rsidRDefault="00CF1AB7" w:rsidP="00CF1AB7">
      <w:pPr>
        <w:pStyle w:val="textbody"/>
      </w:pPr>
    </w:p>
    <w:p w14:paraId="2ED5D5DA" w14:textId="77777777" w:rsidR="00B71AF3" w:rsidRPr="00BB770A" w:rsidRDefault="00B71AF3" w:rsidP="001D55CC">
      <w:pPr>
        <w:pStyle w:val="Heading3"/>
        <w:numPr>
          <w:ilvl w:val="2"/>
          <w:numId w:val="4"/>
        </w:numPr>
        <w:ind w:left="864" w:hanging="864"/>
      </w:pPr>
      <w:bookmarkStart w:id="180" w:name="_Toc8716446"/>
      <w:r w:rsidRPr="00BB770A">
        <w:t>BDA entries</w:t>
      </w:r>
      <w:bookmarkEnd w:id="180"/>
    </w:p>
    <w:p w14:paraId="5C79CB49" w14:textId="77777777" w:rsidR="00B71AF3" w:rsidRDefault="00B71AF3" w:rsidP="00BB770A">
      <w:pPr>
        <w:pStyle w:val="textbody"/>
      </w:pPr>
      <w:r>
        <w:t>Following is a table of BDA entries.  Example:</w:t>
      </w:r>
    </w:p>
    <w:p w14:paraId="4778871C" w14:textId="77777777" w:rsidR="00B71AF3" w:rsidRDefault="00B71AF3" w:rsidP="00EB5F56">
      <w:pPr>
        <w:pStyle w:val="textinputfile"/>
      </w:pPr>
      <w:r>
        <w:t>BDAInputFiles</w:t>
      </w:r>
      <w:r w:rsidR="00097E4A">
        <w:tab/>
      </w:r>
      <w:r>
        <w:t>budworm.txt</w:t>
      </w:r>
      <w:r>
        <w:tab/>
      </w:r>
    </w:p>
    <w:p w14:paraId="75E423F8" w14:textId="77777777" w:rsidR="00B71AF3" w:rsidRDefault="00B71AF3" w:rsidP="00097E4A">
      <w:pPr>
        <w:pStyle w:val="textinputfile"/>
        <w:ind w:left="2938" w:firstLine="662"/>
      </w:pPr>
      <w:r>
        <w:t>beetle.dat</w:t>
      </w:r>
      <w:r>
        <w:tab/>
      </w:r>
    </w:p>
    <w:p w14:paraId="4C44E963" w14:textId="77777777" w:rsidR="00B71AF3" w:rsidRDefault="00B71AF3" w:rsidP="00EB5F56">
      <w:pPr>
        <w:pStyle w:val="textinputfile"/>
      </w:pPr>
    </w:p>
    <w:p w14:paraId="0ABA6464" w14:textId="77777777" w:rsidR="00B71AF3" w:rsidRDefault="00B71AF3" w:rsidP="00BB770A">
      <w:pPr>
        <w:pStyle w:val="textbody"/>
      </w:pPr>
      <w:r>
        <w:t xml:space="preserve">Each BDA simulated must have a corresponding BDA parameter file. The file names for each are defined here.  </w:t>
      </w:r>
    </w:p>
    <w:p w14:paraId="2BAA199C" w14:textId="77777777" w:rsidR="00B71AF3" w:rsidRPr="00BB770A" w:rsidRDefault="00B71AF3" w:rsidP="001D55CC">
      <w:pPr>
        <w:pStyle w:val="Heading2"/>
        <w:numPr>
          <w:ilvl w:val="1"/>
          <w:numId w:val="4"/>
        </w:numPr>
      </w:pPr>
      <w:bookmarkStart w:id="181" w:name="_Toc80587564"/>
      <w:bookmarkStart w:id="182" w:name="_Toc81057524"/>
      <w:bookmarkStart w:id="183" w:name="_Toc81207742"/>
      <w:bookmarkStart w:id="184" w:name="_Toc81207965"/>
      <w:bookmarkStart w:id="185" w:name="_Toc81277367"/>
      <w:bookmarkStart w:id="186" w:name="_Toc81277701"/>
      <w:bookmarkStart w:id="187" w:name="_Toc81283073"/>
      <w:bookmarkStart w:id="188" w:name="_Toc81471958"/>
      <w:bookmarkStart w:id="189" w:name="_Toc84045187"/>
      <w:bookmarkStart w:id="190" w:name="_Toc84303715"/>
      <w:bookmarkStart w:id="191" w:name="_Toc85255839"/>
      <w:bookmarkStart w:id="192" w:name="_Toc101339146"/>
      <w:bookmarkStart w:id="193" w:name="_Toc101598753"/>
      <w:bookmarkStart w:id="194" w:name="_Toc8716447"/>
      <w:r w:rsidRPr="00BB770A">
        <w:t>Individual BDA Parameter File</w:t>
      </w:r>
      <w:bookmarkEnd w:id="181"/>
      <w:bookmarkEnd w:id="182"/>
      <w:bookmarkEnd w:id="183"/>
      <w:bookmarkEnd w:id="184"/>
      <w:bookmarkEnd w:id="185"/>
      <w:bookmarkEnd w:id="186"/>
      <w:bookmarkEnd w:id="187"/>
      <w:bookmarkEnd w:id="188"/>
      <w:bookmarkEnd w:id="189"/>
      <w:bookmarkEnd w:id="190"/>
      <w:bookmarkEnd w:id="191"/>
      <w:bookmarkEnd w:id="192"/>
      <w:bookmarkEnd w:id="193"/>
      <w:r w:rsidRPr="00BB770A">
        <w:t>s</w:t>
      </w:r>
      <w:bookmarkEnd w:id="194"/>
    </w:p>
    <w:p w14:paraId="37A541E0" w14:textId="77777777" w:rsidR="00B71AF3" w:rsidRDefault="00B71AF3">
      <w:pPr>
        <w:pStyle w:val="textbody"/>
      </w:pPr>
      <w:r>
        <w:t>Each BDA entry requires a separate suite of parameters, contained within the text file indicated above.  The following inputs are required:</w:t>
      </w:r>
    </w:p>
    <w:p w14:paraId="59DCFDCC" w14:textId="77777777" w:rsidR="00B71AF3" w:rsidRDefault="00B71AF3" w:rsidP="00EB5F56">
      <w:pPr>
        <w:pStyle w:val="textinputfile"/>
      </w:pPr>
      <w:r>
        <w:t>AgentName</w:t>
      </w:r>
      <w:r>
        <w:tab/>
      </w:r>
      <w:r>
        <w:tab/>
        <w:t>budworm</w:t>
      </w:r>
    </w:p>
    <w:p w14:paraId="0E0169A2" w14:textId="77777777" w:rsidR="00B71AF3" w:rsidRDefault="00B71AF3" w:rsidP="00EB5F56">
      <w:pPr>
        <w:pStyle w:val="textinputfile"/>
      </w:pPr>
      <w:r>
        <w:t>BDPCalibrator</w:t>
      </w:r>
      <w:r>
        <w:tab/>
        <w:t>1</w:t>
      </w:r>
    </w:p>
    <w:p w14:paraId="673E1C41" w14:textId="77777777" w:rsidR="00B71AF3" w:rsidRDefault="00B71AF3" w:rsidP="00EB5F56">
      <w:pPr>
        <w:pStyle w:val="textinputfile"/>
      </w:pPr>
      <w:r>
        <w:t>SRDMode</w:t>
      </w:r>
      <w:r>
        <w:tab/>
      </w:r>
      <w:r>
        <w:tab/>
        <w:t>mean</w:t>
      </w:r>
    </w:p>
    <w:p w14:paraId="54CED07D" w14:textId="77777777" w:rsidR="00B71AF3" w:rsidRDefault="00B71AF3" w:rsidP="00EB5F56">
      <w:pPr>
        <w:pStyle w:val="textinputfile"/>
      </w:pPr>
    </w:p>
    <w:p w14:paraId="1D213450" w14:textId="77777777" w:rsidR="00B71AF3" w:rsidRDefault="00B71AF3" w:rsidP="00BB770A">
      <w:pPr>
        <w:pStyle w:val="textbody"/>
      </w:pPr>
      <w:r>
        <w:lastRenderedPageBreak/>
        <w:t>BDA name will define the name of the disturbance output.  BDP Calibrator represents the “</w:t>
      </w:r>
      <w:r>
        <w:rPr>
          <w:i/>
          <w:iCs/>
        </w:rPr>
        <w:t>a</w:t>
      </w:r>
      <w:r w:rsidR="00EA7E4D">
        <w:t>” parameter of E</w:t>
      </w:r>
      <w:r>
        <w:t>quation 2</w:t>
      </w:r>
      <w:r w:rsidR="00EA7E4D">
        <w:t xml:space="preserve"> (see Section 2.5)</w:t>
      </w:r>
      <w:r>
        <w:t>.  Site Resources Dominance Mode (SRDMode) may be set to either “max” or “</w:t>
      </w:r>
      <w:r w:rsidR="00EA7E4D">
        <w:t>mean” (see Section 2</w:t>
      </w:r>
      <w:r>
        <w:t>.2).</w:t>
      </w:r>
    </w:p>
    <w:p w14:paraId="1DE09FEE" w14:textId="77777777" w:rsidR="004B7F9D" w:rsidRDefault="004B7F9D" w:rsidP="001D55CC">
      <w:pPr>
        <w:pStyle w:val="Heading3"/>
        <w:numPr>
          <w:ilvl w:val="2"/>
          <w:numId w:val="4"/>
        </w:numPr>
        <w:ind w:left="864" w:hanging="864"/>
      </w:pPr>
      <w:bookmarkStart w:id="195" w:name="_Toc8716448"/>
      <w:r>
        <w:t>Start and end years (Optional)</w:t>
      </w:r>
      <w:bookmarkEnd w:id="195"/>
    </w:p>
    <w:p w14:paraId="4D643026" w14:textId="77777777" w:rsidR="004B7F9D" w:rsidRPr="004B7F9D" w:rsidRDefault="004B7F9D" w:rsidP="004B7F9D">
      <w:pPr>
        <w:pStyle w:val="textbody"/>
      </w:pPr>
      <w:r>
        <w:t xml:space="preserve">The first and last simulation years during which the agent can have an outbreak can be specified.  </w:t>
      </w:r>
      <w:r w:rsidRPr="004B7F9D">
        <w:rPr>
          <w:i/>
        </w:rPr>
        <w:t>StartYear</w:t>
      </w:r>
      <w:r>
        <w:t xml:space="preserve"> indicates the first year when an outbreak can occur, and </w:t>
      </w:r>
      <w:r w:rsidRPr="004B7F9D">
        <w:rPr>
          <w:i/>
        </w:rPr>
        <w:t>EndYear</w:t>
      </w:r>
      <w:r>
        <w:t xml:space="preserve"> defines the last year when an outbreak can occur.  These parameters are optional and if excluded all simulation years are possible outbreak years for the agent.  When using a </w:t>
      </w:r>
      <w:r w:rsidRPr="004B7F9D">
        <w:rPr>
          <w:i/>
        </w:rPr>
        <w:t xml:space="preserve">StartYear </w:t>
      </w:r>
      <w:r>
        <w:t xml:space="preserve">greater than 0, the </w:t>
      </w:r>
      <w:r w:rsidRPr="004B7F9D">
        <w:rPr>
          <w:i/>
        </w:rPr>
        <w:t>TimeSinceLastEpidemic</w:t>
      </w:r>
      <w:r>
        <w:t xml:space="preserve"> parameter is applied relative to the </w:t>
      </w:r>
      <w:r w:rsidRPr="004B7F9D">
        <w:rPr>
          <w:i/>
        </w:rPr>
        <w:t>StartYear</w:t>
      </w:r>
      <w:r>
        <w:t xml:space="preserve">.  For example, if </w:t>
      </w:r>
      <w:r>
        <w:rPr>
          <w:i/>
        </w:rPr>
        <w:t>StartYear</w:t>
      </w:r>
      <w:r>
        <w:t xml:space="preserve"> is 50 and </w:t>
      </w:r>
      <w:r w:rsidRPr="004B7F9D">
        <w:rPr>
          <w:i/>
        </w:rPr>
        <w:t>TimeSinceLastEpidemic</w:t>
      </w:r>
      <w:r>
        <w:t xml:space="preserve"> is 20, the time of the next outbreak will </w:t>
      </w:r>
      <w:r w:rsidR="00BA0212">
        <w:t>be calculated as if the last outbreak</w:t>
      </w:r>
      <w:r w:rsidR="00621D3C">
        <w:t xml:space="preserve"> occurred in year 30 (</w:t>
      </w:r>
      <w:r w:rsidR="00BA0212">
        <w:t xml:space="preserve">i.e., </w:t>
      </w:r>
      <w:r w:rsidR="00621D3C">
        <w:t>50 - 20).</w:t>
      </w:r>
    </w:p>
    <w:p w14:paraId="1797EE9C" w14:textId="77777777" w:rsidR="00B71AF3" w:rsidRDefault="00B71AF3" w:rsidP="001D55CC">
      <w:pPr>
        <w:pStyle w:val="Heading3"/>
        <w:numPr>
          <w:ilvl w:val="2"/>
          <w:numId w:val="4"/>
        </w:numPr>
        <w:ind w:left="864" w:hanging="864"/>
      </w:pPr>
      <w:bookmarkStart w:id="196" w:name="_Ref8716137"/>
      <w:bookmarkStart w:id="197" w:name="_Toc8716449"/>
      <w:r>
        <w:t>Regional Outbreak Status parameters</w:t>
      </w:r>
      <w:bookmarkEnd w:id="196"/>
      <w:bookmarkEnd w:id="197"/>
    </w:p>
    <w:p w14:paraId="3AA9911E" w14:textId="77777777" w:rsidR="00B71AF3" w:rsidRDefault="00B71AF3" w:rsidP="00BB770A">
      <w:pPr>
        <w:pStyle w:val="textbody"/>
      </w:pPr>
      <w:r>
        <w:t>Next are the temporal parameters that control the landscape scale intensity of the BDA at a given time step, termed Regional Outbreak Status (ROS).  ROS units are integer classes ranging from 0 (no outbreak) to 3 (intense outbreak).</w:t>
      </w:r>
    </w:p>
    <w:p w14:paraId="1630F974" w14:textId="77777777" w:rsidR="00672616" w:rsidRDefault="00672616" w:rsidP="00672616">
      <w:pPr>
        <w:pStyle w:val="textbody"/>
      </w:pPr>
      <w:r w:rsidRPr="00472811">
        <w:rPr>
          <w:i/>
        </w:rPr>
        <w:t>OutbreakPattern</w:t>
      </w:r>
      <w:r>
        <w:t xml:space="preserve"> represents the type of function used to control the temporal pattern of outbreaks.  Options are “CyclicNormal” and “CyclicUniform”.  Both options represent a cyclic occurrence of outbreak, and differ in the distribution used to estimate time between outbreaks.  CyclicNormal uses a normal distribution defined by a</w:t>
      </w:r>
      <w:r w:rsidRPr="00472811">
        <w:t xml:space="preserve"> mean</w:t>
      </w:r>
      <w:r>
        <w:t xml:space="preserve"> (</w:t>
      </w:r>
      <w:r w:rsidRPr="00472811">
        <w:rPr>
          <w:i/>
        </w:rPr>
        <w:t>Mean</w:t>
      </w:r>
      <w:r>
        <w:t>) and standard deviation (</w:t>
      </w:r>
      <w:r w:rsidRPr="00472811">
        <w:rPr>
          <w:i/>
        </w:rPr>
        <w:t>StDev</w:t>
      </w:r>
      <w:r>
        <w:t>), and CyclicUniform uses a uniform distribution random function defined by a maximum interval (</w:t>
      </w:r>
      <w:r>
        <w:rPr>
          <w:i/>
          <w:iCs/>
        </w:rPr>
        <w:t>MaxInterval</w:t>
      </w:r>
      <w:r>
        <w:t>) and a minimum value (</w:t>
      </w:r>
      <w:r w:rsidRPr="00407A31">
        <w:rPr>
          <w:i/>
        </w:rPr>
        <w:t>M</w:t>
      </w:r>
      <w:r>
        <w:rPr>
          <w:i/>
          <w:iCs/>
        </w:rPr>
        <w:t>inInterval</w:t>
      </w:r>
      <w:r>
        <w:t>).</w:t>
      </w:r>
    </w:p>
    <w:p w14:paraId="6FDE8A8A" w14:textId="77777777" w:rsidR="00672616" w:rsidRDefault="00672616" w:rsidP="00672616">
      <w:pPr>
        <w:pStyle w:val="textbody"/>
      </w:pPr>
      <w:r>
        <w:t xml:space="preserve">The required input parameters following </w:t>
      </w:r>
      <w:r w:rsidRPr="00472811">
        <w:rPr>
          <w:i/>
        </w:rPr>
        <w:t>OutbreakPattern</w:t>
      </w:r>
      <w:r>
        <w:t xml:space="preserve"> vary depending on the pattern selected.  CyclicNormal is followed by </w:t>
      </w:r>
      <w:r w:rsidRPr="00472811">
        <w:rPr>
          <w:i/>
        </w:rPr>
        <w:t>Mean</w:t>
      </w:r>
      <w:r>
        <w:t xml:space="preserve"> and </w:t>
      </w:r>
      <w:r w:rsidRPr="00472811">
        <w:rPr>
          <w:i/>
        </w:rPr>
        <w:t>StDev</w:t>
      </w:r>
      <w:r>
        <w:t xml:space="preserve">, while CyclicUniform is followed by </w:t>
      </w:r>
      <w:r w:rsidRPr="00472811">
        <w:rPr>
          <w:i/>
        </w:rPr>
        <w:t>MaxInterval</w:t>
      </w:r>
      <w:r>
        <w:t xml:space="preserve"> and </w:t>
      </w:r>
      <w:r w:rsidRPr="00472811">
        <w:rPr>
          <w:i/>
        </w:rPr>
        <w:t>MinInterval</w:t>
      </w:r>
      <w:r>
        <w:t>.</w:t>
      </w:r>
    </w:p>
    <w:p w14:paraId="4775C133" w14:textId="77777777" w:rsidR="00B71AF3" w:rsidRDefault="00B71AF3" w:rsidP="00EB5F56">
      <w:pPr>
        <w:pStyle w:val="textbody"/>
      </w:pPr>
      <w:r>
        <w:rPr>
          <w:i/>
          <w:iCs/>
        </w:rPr>
        <w:t>TimeSinceLastEpidemic</w:t>
      </w:r>
      <w:r>
        <w:t xml:space="preserve"> represents the time in years since the last outbreak. </w:t>
      </w:r>
      <w:r w:rsidR="00621D3C">
        <w:t xml:space="preserve">When using a </w:t>
      </w:r>
      <w:r w:rsidR="00621D3C" w:rsidRPr="004B7F9D">
        <w:rPr>
          <w:i/>
        </w:rPr>
        <w:t xml:space="preserve">StartYear </w:t>
      </w:r>
      <w:r w:rsidR="00621D3C">
        <w:t xml:space="preserve">greater than 0, the </w:t>
      </w:r>
      <w:r w:rsidR="00621D3C" w:rsidRPr="004B7F9D">
        <w:rPr>
          <w:i/>
        </w:rPr>
        <w:t>TimeSinceLastEpidemic</w:t>
      </w:r>
      <w:r w:rsidR="00621D3C">
        <w:t xml:space="preserve"> parameter is applied relative to the </w:t>
      </w:r>
      <w:r w:rsidR="00621D3C" w:rsidRPr="004B7F9D">
        <w:rPr>
          <w:i/>
        </w:rPr>
        <w:t>StartYear</w:t>
      </w:r>
      <w:r w:rsidR="00621D3C">
        <w:t xml:space="preserve"> (see section 3.3.1).</w:t>
      </w:r>
    </w:p>
    <w:p w14:paraId="0B819F1E" w14:textId="77777777" w:rsidR="00B71AF3" w:rsidRDefault="00B71AF3" w:rsidP="00EB5F56">
      <w:pPr>
        <w:pStyle w:val="textbody"/>
        <w:rPr>
          <w:b/>
          <w:bCs/>
        </w:rPr>
      </w:pPr>
      <w:r>
        <w:rPr>
          <w:i/>
          <w:iCs/>
        </w:rPr>
        <w:t>Temp</w:t>
      </w:r>
      <w:r w:rsidR="00097E4A">
        <w:rPr>
          <w:i/>
          <w:iCs/>
        </w:rPr>
        <w:t>oral</w:t>
      </w:r>
      <w:r>
        <w:rPr>
          <w:i/>
          <w:iCs/>
        </w:rPr>
        <w:t>Type</w:t>
      </w:r>
      <w:r w:rsidR="00B56F0B">
        <w:t xml:space="preserve"> valid inputs = pulse or </w:t>
      </w:r>
      <w:r>
        <w:t>variablepulse.  Temp</w:t>
      </w:r>
      <w:r w:rsidR="00B56F0B">
        <w:t>oral</w:t>
      </w:r>
      <w:r>
        <w:t xml:space="preserve">Type determines whether outbreaks are binary (either MinROS or MaxROS – see definitions below; TempType = “pulse”) or if the ROS can range </w:t>
      </w:r>
      <w:r>
        <w:lastRenderedPageBreak/>
        <w:t xml:space="preserve">between those values (TempType = “variable pulse”).  </w:t>
      </w:r>
      <w:r w:rsidR="00351F31">
        <w:t>For a continuous temporal pattern (every time step at the same outbreak level) choose TemporalType “pulse” and set MaxROS and MinROS to the same value greater than 0.</w:t>
      </w:r>
    </w:p>
    <w:p w14:paraId="06C1F05C" w14:textId="77777777" w:rsidR="00351F31" w:rsidRDefault="00351F31" w:rsidP="00351F31">
      <w:pPr>
        <w:pStyle w:val="textbody"/>
      </w:pPr>
      <w:r>
        <w:rPr>
          <w:i/>
          <w:iCs/>
        </w:rPr>
        <w:t xml:space="preserve">MaxROS </w:t>
      </w:r>
      <w:r>
        <w:t>= Maximum Outbreak Status; defines the maximum intensity of a regional outbreak.  Parameter value must be an integer value between 1 (light outbreak) and 3 (intense outbreak).</w:t>
      </w:r>
    </w:p>
    <w:p w14:paraId="592E9E36" w14:textId="77777777" w:rsidR="00351F31" w:rsidRDefault="00351F31" w:rsidP="00351F31">
      <w:pPr>
        <w:pStyle w:val="textbody"/>
      </w:pPr>
      <w:r>
        <w:rPr>
          <w:i/>
          <w:iCs/>
        </w:rPr>
        <w:t xml:space="preserve">MinROS </w:t>
      </w:r>
      <w:r>
        <w:t>= Minimum Outbreak Status; defines the “background” outbreak activity that will occur in each time step.  Parameter value mu</w:t>
      </w:r>
      <w:r w:rsidR="002B3A4C">
        <w:t>st be an integer value between 0</w:t>
      </w:r>
      <w:r>
        <w:t xml:space="preserve"> (no outbreak) and 3 (intense outbreak).  It can equal MaxROS, but cannot exceed it.  </w:t>
      </w:r>
      <w:r>
        <w:rPr>
          <w:b/>
          <w:bCs/>
        </w:rPr>
        <w:t>If MinROS is greater than zero, epidemics will occur at every BDA time step.</w:t>
      </w:r>
    </w:p>
    <w:p w14:paraId="6C785E92" w14:textId="77777777" w:rsidR="00B71AF3" w:rsidRDefault="00B71AF3" w:rsidP="00BB770A">
      <w:pPr>
        <w:pStyle w:val="textbody"/>
      </w:pPr>
      <w:bookmarkStart w:id="198" w:name="OLE_LINK1"/>
      <w:bookmarkStart w:id="199" w:name="OLE_LINK2"/>
      <w:r>
        <w:t>Example</w:t>
      </w:r>
      <w:r w:rsidR="003A4921">
        <w:t>s</w:t>
      </w:r>
      <w:r>
        <w:t>:</w:t>
      </w:r>
    </w:p>
    <w:bookmarkEnd w:id="198"/>
    <w:bookmarkEnd w:id="199"/>
    <w:p w14:paraId="60D108E3" w14:textId="77777777" w:rsidR="00B71AF3" w:rsidRDefault="00B71AF3" w:rsidP="00EB5F56">
      <w:pPr>
        <w:pStyle w:val="textinputfile"/>
      </w:pPr>
      <w:r>
        <w:t>&gt;&gt;-------- Regional Outbreak Inputs -------------</w:t>
      </w:r>
    </w:p>
    <w:p w14:paraId="4E4EE46D" w14:textId="77777777" w:rsidR="00672616" w:rsidRDefault="00672616" w:rsidP="00672616">
      <w:pPr>
        <w:pStyle w:val="textinputfile"/>
      </w:pPr>
      <w:r>
        <w:t>OutbreakPattern</w:t>
      </w:r>
      <w:r>
        <w:tab/>
        <w:t>CyclicNormal  &lt;&lt; CyclicNormal or CyclicUniform</w:t>
      </w:r>
    </w:p>
    <w:p w14:paraId="439DFC05" w14:textId="77777777" w:rsidR="00672616" w:rsidRDefault="00672616" w:rsidP="00672616">
      <w:pPr>
        <w:pStyle w:val="textinputfile"/>
      </w:pPr>
      <w:r>
        <w:t>Mean</w:t>
      </w:r>
      <w:r>
        <w:tab/>
      </w:r>
      <w:r>
        <w:tab/>
      </w:r>
      <w:r>
        <w:tab/>
        <w:t>25</w:t>
      </w:r>
    </w:p>
    <w:p w14:paraId="1EDA1E2A" w14:textId="77777777" w:rsidR="00672616" w:rsidRDefault="00672616" w:rsidP="00672616">
      <w:pPr>
        <w:pStyle w:val="textinputfile"/>
      </w:pPr>
      <w:r>
        <w:t>StDev</w:t>
      </w:r>
      <w:r>
        <w:tab/>
      </w:r>
      <w:r>
        <w:tab/>
      </w:r>
      <w:r>
        <w:tab/>
        <w:t>10</w:t>
      </w:r>
    </w:p>
    <w:p w14:paraId="30C3FCA3" w14:textId="77777777" w:rsidR="00B71AF3" w:rsidRDefault="00B71AF3" w:rsidP="00EB5F56">
      <w:pPr>
        <w:pStyle w:val="textinputfile"/>
      </w:pPr>
      <w:r>
        <w:t>TimeSinceLastEpidemic</w:t>
      </w:r>
      <w:r>
        <w:tab/>
        <w:t>20</w:t>
      </w:r>
      <w:r w:rsidR="00EB5F56">
        <w:t xml:space="preserve">  </w:t>
      </w:r>
      <w:r w:rsidR="00672616">
        <w:tab/>
      </w:r>
      <w:r w:rsidR="00EB5F56">
        <w:t>&lt;</w:t>
      </w:r>
      <w:r>
        <w:t>&lt;</w:t>
      </w:r>
      <w:r w:rsidR="00EB5F56">
        <w:t xml:space="preserve"> </w:t>
      </w:r>
      <w:r>
        <w:t>years</w:t>
      </w:r>
    </w:p>
    <w:p w14:paraId="69BFC8B6" w14:textId="77777777" w:rsidR="00B71AF3" w:rsidRDefault="00B71AF3" w:rsidP="00EB5F56">
      <w:pPr>
        <w:pStyle w:val="textinputfile"/>
      </w:pPr>
      <w:r>
        <w:t>TemporalType</w:t>
      </w:r>
      <w:r>
        <w:tab/>
        <w:t>pulse</w:t>
      </w:r>
      <w:r>
        <w:tab/>
      </w:r>
      <w:r w:rsidR="00EB5F56">
        <w:t xml:space="preserve">    </w:t>
      </w:r>
      <w:r w:rsidR="00672616">
        <w:tab/>
      </w:r>
      <w:r>
        <w:t>&lt;&lt;</w:t>
      </w:r>
      <w:r w:rsidR="00EB5F56">
        <w:t xml:space="preserve"> </w:t>
      </w:r>
      <w:r>
        <w:t>pulse or variablepulse</w:t>
      </w:r>
    </w:p>
    <w:p w14:paraId="7D83E39A" w14:textId="77777777" w:rsidR="00351F31" w:rsidRDefault="00351F31" w:rsidP="00351F31">
      <w:pPr>
        <w:pStyle w:val="textinputfile"/>
      </w:pPr>
      <w:r>
        <w:t>MinROS</w:t>
      </w:r>
      <w:r>
        <w:tab/>
      </w:r>
      <w:r>
        <w:tab/>
        <w:t>0</w:t>
      </w:r>
    </w:p>
    <w:p w14:paraId="47BF83F4" w14:textId="77777777" w:rsidR="00351F31" w:rsidRDefault="00351F31" w:rsidP="00351F31">
      <w:pPr>
        <w:pStyle w:val="textinputfile"/>
      </w:pPr>
      <w:r>
        <w:t>MaxROS</w:t>
      </w:r>
      <w:r>
        <w:tab/>
      </w:r>
      <w:r>
        <w:tab/>
        <w:t>3</w:t>
      </w:r>
    </w:p>
    <w:p w14:paraId="19360EF8" w14:textId="77777777" w:rsidR="003A4921" w:rsidRDefault="003A4921" w:rsidP="00EB5F56">
      <w:pPr>
        <w:pStyle w:val="textinputfile"/>
      </w:pPr>
      <w:r>
        <w:br/>
        <w:t>-- OR --</w:t>
      </w:r>
      <w:r>
        <w:br/>
      </w:r>
    </w:p>
    <w:p w14:paraId="49E90614" w14:textId="77777777" w:rsidR="003A4921" w:rsidRDefault="003A4921" w:rsidP="003A4921">
      <w:pPr>
        <w:pStyle w:val="textinputfile"/>
      </w:pPr>
      <w:r>
        <w:t>OutbreakPattern</w:t>
      </w:r>
      <w:r>
        <w:tab/>
        <w:t>CyclicUniform  &lt;&lt; CyclicNormal or CyclicUniform</w:t>
      </w:r>
    </w:p>
    <w:p w14:paraId="0B9AF9C5" w14:textId="77777777" w:rsidR="003A4921" w:rsidRDefault="003A4921" w:rsidP="003A4921">
      <w:pPr>
        <w:pStyle w:val="textinputfile"/>
      </w:pPr>
      <w:r>
        <w:t>MaxInterval</w:t>
      </w:r>
      <w:r>
        <w:tab/>
      </w:r>
      <w:r>
        <w:tab/>
        <w:t>25</w:t>
      </w:r>
    </w:p>
    <w:p w14:paraId="536CBF80" w14:textId="77777777" w:rsidR="003A4921" w:rsidRDefault="003A4921" w:rsidP="003A4921">
      <w:pPr>
        <w:pStyle w:val="textinputfile"/>
      </w:pPr>
      <w:r>
        <w:t>MinInterval</w:t>
      </w:r>
      <w:r>
        <w:tab/>
      </w:r>
      <w:r>
        <w:tab/>
        <w:t>10</w:t>
      </w:r>
    </w:p>
    <w:p w14:paraId="0DFB6F8A" w14:textId="77777777" w:rsidR="00672616" w:rsidRDefault="00672616" w:rsidP="00672616">
      <w:pPr>
        <w:pStyle w:val="textinputfile"/>
      </w:pPr>
      <w:r>
        <w:t>TimeSinceLastEpidemic</w:t>
      </w:r>
      <w:r>
        <w:tab/>
        <w:t xml:space="preserve">10  </w:t>
      </w:r>
      <w:r>
        <w:tab/>
        <w:t xml:space="preserve">  &lt;&lt; years</w:t>
      </w:r>
    </w:p>
    <w:p w14:paraId="01F2B30A" w14:textId="77777777" w:rsidR="00672616" w:rsidRDefault="00672616" w:rsidP="00672616">
      <w:pPr>
        <w:pStyle w:val="textinputfile"/>
      </w:pPr>
      <w:r>
        <w:t>TemporalType</w:t>
      </w:r>
      <w:r>
        <w:tab/>
        <w:t>variablepulse &lt;&lt; pulse or variablepulse</w:t>
      </w:r>
    </w:p>
    <w:p w14:paraId="56CB390F" w14:textId="77777777" w:rsidR="00672616" w:rsidRDefault="00672616" w:rsidP="00672616">
      <w:pPr>
        <w:pStyle w:val="textinputfile"/>
      </w:pPr>
      <w:r>
        <w:t>MinROS</w:t>
      </w:r>
      <w:r>
        <w:tab/>
      </w:r>
      <w:r>
        <w:tab/>
        <w:t>0</w:t>
      </w:r>
    </w:p>
    <w:p w14:paraId="4D58D7A8" w14:textId="77777777" w:rsidR="00672616" w:rsidRDefault="00672616" w:rsidP="00672616">
      <w:pPr>
        <w:pStyle w:val="textinputfile"/>
      </w:pPr>
      <w:r>
        <w:t>MaxROS</w:t>
      </w:r>
      <w:r>
        <w:tab/>
      </w:r>
      <w:r>
        <w:tab/>
        <w:t>3</w:t>
      </w:r>
    </w:p>
    <w:p w14:paraId="64562564" w14:textId="77777777" w:rsidR="00672616" w:rsidRDefault="00672616" w:rsidP="003A4921">
      <w:pPr>
        <w:pStyle w:val="textinputfile"/>
      </w:pPr>
    </w:p>
    <w:p w14:paraId="57E5539B" w14:textId="77777777" w:rsidR="003A4921" w:rsidRDefault="003A4921" w:rsidP="00EB5F56">
      <w:pPr>
        <w:pStyle w:val="textinputfile"/>
      </w:pPr>
    </w:p>
    <w:p w14:paraId="13C538D4" w14:textId="77777777" w:rsidR="00340E01" w:rsidRDefault="00340E01" w:rsidP="00340E01">
      <w:pPr>
        <w:pStyle w:val="textbody"/>
      </w:pPr>
      <w:r w:rsidRPr="00672616">
        <w:rPr>
          <w:b/>
        </w:rPr>
        <w:t>Note</w:t>
      </w:r>
      <w:r w:rsidR="00672616" w:rsidRPr="00672616">
        <w:rPr>
          <w:b/>
        </w:rPr>
        <w:t>:</w:t>
      </w:r>
      <w:r>
        <w:t xml:space="preserve"> </w:t>
      </w:r>
      <w:r w:rsidR="00672616">
        <w:t>T</w:t>
      </w:r>
      <w:r>
        <w:t xml:space="preserve">he order </w:t>
      </w:r>
      <w:r w:rsidR="003A4921">
        <w:t xml:space="preserve">and names </w:t>
      </w:r>
      <w:r>
        <w:t xml:space="preserve">of </w:t>
      </w:r>
      <w:r w:rsidR="00672616">
        <w:t xml:space="preserve">these </w:t>
      </w:r>
      <w:r>
        <w:t>parameters ha</w:t>
      </w:r>
      <w:r w:rsidR="003A4921">
        <w:t>ve</w:t>
      </w:r>
      <w:r>
        <w:t xml:space="preserve"> changed from previous versions (&lt;3.0).</w:t>
      </w:r>
    </w:p>
    <w:p w14:paraId="1021D67D" w14:textId="77777777" w:rsidR="00340E01" w:rsidRDefault="00340E01" w:rsidP="00EB5F56">
      <w:pPr>
        <w:pStyle w:val="textinputfile"/>
      </w:pPr>
    </w:p>
    <w:p w14:paraId="7D2E3919" w14:textId="77777777" w:rsidR="00B71AF3" w:rsidRPr="00BB770A" w:rsidRDefault="00B71AF3" w:rsidP="001D55CC">
      <w:pPr>
        <w:pStyle w:val="Heading3"/>
        <w:numPr>
          <w:ilvl w:val="2"/>
          <w:numId w:val="4"/>
        </w:numPr>
        <w:ind w:left="864" w:hanging="864"/>
      </w:pPr>
      <w:bookmarkStart w:id="200" w:name="_Toc8716450"/>
      <w:r>
        <w:t>Dispersal Parameters</w:t>
      </w:r>
      <w:bookmarkEnd w:id="200"/>
    </w:p>
    <w:p w14:paraId="71515D0E" w14:textId="77777777" w:rsidR="00B71AF3" w:rsidRDefault="00B71AF3" w:rsidP="00BB770A">
      <w:pPr>
        <w:pStyle w:val="textbody"/>
        <w:rPr>
          <w:i/>
          <w:iCs/>
        </w:rPr>
      </w:pPr>
      <w:r>
        <w:rPr>
          <w:i/>
          <w:iCs/>
        </w:rPr>
        <w:t>Dispersal</w:t>
      </w:r>
      <w:r>
        <w:t xml:space="preserve"> determines whether dispersal is used.  Options are ‘no’ (synchronous) or ‘yes’ (asynchronous; dispersal turned on).</w:t>
      </w:r>
    </w:p>
    <w:p w14:paraId="596BCE5B" w14:textId="77777777" w:rsidR="00B71AF3" w:rsidRDefault="00B71AF3" w:rsidP="00BB770A">
      <w:pPr>
        <w:pStyle w:val="textbody"/>
        <w:rPr>
          <w:i/>
          <w:iCs/>
        </w:rPr>
      </w:pPr>
      <w:r>
        <w:rPr>
          <w:i/>
          <w:iCs/>
        </w:rPr>
        <w:lastRenderedPageBreak/>
        <w:t>DispersalRate</w:t>
      </w:r>
      <w:r>
        <w:t xml:space="preserve"> defines the annual rate of dispersal in meters per year. The minimum logical value is a function of cell size, whereas the maximum logical value is a function of the map extent, i.e., (cell size / time step) ≤ </w:t>
      </w:r>
      <w:r>
        <w:rPr>
          <w:i/>
          <w:iCs/>
        </w:rPr>
        <w:t>DispersalRate</w:t>
      </w:r>
      <w:r>
        <w:t xml:space="preserve"> ≥ (max map extent / time step).</w:t>
      </w:r>
    </w:p>
    <w:p w14:paraId="17D86508" w14:textId="77777777" w:rsidR="00B71AF3" w:rsidRDefault="00B71AF3" w:rsidP="00BB770A">
      <w:pPr>
        <w:pStyle w:val="textbody"/>
        <w:rPr>
          <w:i/>
          <w:iCs/>
        </w:rPr>
      </w:pPr>
      <w:r>
        <w:rPr>
          <w:i/>
          <w:iCs/>
        </w:rPr>
        <w:t>EpidemicThresh</w:t>
      </w:r>
      <w:r>
        <w:t xml:space="preserve"> defines the minimum BDP (0-1) required for an Epicenter to be selected.</w:t>
      </w:r>
    </w:p>
    <w:p w14:paraId="63A8B3EE" w14:textId="77777777" w:rsidR="00B71AF3" w:rsidRDefault="00B71AF3" w:rsidP="00BB770A">
      <w:pPr>
        <w:pStyle w:val="textbody"/>
        <w:rPr>
          <w:i/>
          <w:iCs/>
        </w:rPr>
      </w:pPr>
      <w:r>
        <w:rPr>
          <w:i/>
          <w:iCs/>
        </w:rPr>
        <w:t>InitialEpicenterNum</w:t>
      </w:r>
      <w:r>
        <w:t xml:space="preserve"> </w:t>
      </w:r>
      <w:r w:rsidR="00170066">
        <w:t>defines the number of epicenters that will be selected at the time of the first outbreak.  This is typically used to initiate an outbreak(s) that will spread over the course of the simulation.  [Range = 1 – Number of Active Sites]</w:t>
      </w:r>
    </w:p>
    <w:p w14:paraId="5A0B8B00" w14:textId="4D722056" w:rsidR="00170066" w:rsidRDefault="00170066" w:rsidP="00170066">
      <w:pPr>
        <w:pStyle w:val="textbody"/>
        <w:rPr>
          <w:ins w:id="201" w:author="Miranda, Brian -FS" w:date="2023-10-18T13:04:00Z"/>
        </w:rPr>
      </w:pPr>
      <w:r>
        <w:rPr>
          <w:i/>
          <w:iCs/>
        </w:rPr>
        <w:t>OutbreakEpicenterCoeff</w:t>
      </w:r>
      <w:r>
        <w:t xml:space="preserve"> is the </w:t>
      </w:r>
      <w:del w:id="202" w:author="Miranda, Brian -FS" w:date="2023-10-18T13:09:00Z">
        <w:r w:rsidDel="00B572E9">
          <w:delText xml:space="preserve">“c” parameter corresponding with Equation 3 for epicenters that </w:delText>
        </w:r>
      </w:del>
      <w:ins w:id="203" w:author="Miranda, Brian -FS" w:date="2023-10-18T13:09:00Z">
        <w:r w:rsidR="00B572E9">
          <w:t xml:space="preserve">proportion of sites that are eligible as outbreak epicenters that </w:t>
        </w:r>
      </w:ins>
      <w:ins w:id="204" w:author="Miranda, Brian -FS" w:date="2023-10-18T13:10:00Z">
        <w:r w:rsidR="00B572E9">
          <w:t>will generate new outbreak epicenters.</w:t>
        </w:r>
      </w:ins>
      <w:del w:id="205" w:author="Miranda, Brian -FS" w:date="2023-10-18T13:09:00Z">
        <w:r w:rsidDel="00B572E9">
          <w:delText xml:space="preserve">will start from within the outbreak zone that occurred at time = t-1.  </w:delText>
        </w:r>
      </w:del>
    </w:p>
    <w:p w14:paraId="0E4E1B5B" w14:textId="7DDCDD33" w:rsidR="00B572E9" w:rsidRPr="00B572E9" w:rsidRDefault="00B572E9" w:rsidP="00170066">
      <w:pPr>
        <w:pStyle w:val="textbody"/>
        <w:rPr>
          <w:rPrChange w:id="206" w:author="Miranda, Brian -FS" w:date="2023-10-18T13:04:00Z">
            <w:rPr>
              <w:i/>
              <w:iCs/>
            </w:rPr>
          </w:rPrChange>
        </w:rPr>
      </w:pPr>
      <w:ins w:id="207" w:author="Miranda, Brian -FS" w:date="2023-10-18T13:04:00Z">
        <w:r>
          <w:rPr>
            <w:i/>
            <w:iCs/>
          </w:rPr>
          <w:t>OutbreakEpicenterThresh</w:t>
        </w:r>
        <w:r>
          <w:t xml:space="preserve"> is the severity threshold (0-3) that determines if a</w:t>
        </w:r>
      </w:ins>
      <w:ins w:id="208" w:author="Miranda, Brian -FS" w:date="2023-10-18T13:05:00Z">
        <w:r>
          <w:t xml:space="preserve"> disturbed site can be eligible as an outbreak epicenter.</w:t>
        </w:r>
      </w:ins>
    </w:p>
    <w:p w14:paraId="07E05B2A" w14:textId="77777777" w:rsidR="00B71AF3" w:rsidRDefault="00B71AF3" w:rsidP="00BB770A">
      <w:pPr>
        <w:pStyle w:val="textbody"/>
        <w:rPr>
          <w:i/>
          <w:iCs/>
        </w:rPr>
      </w:pPr>
      <w:r>
        <w:rPr>
          <w:i/>
          <w:iCs/>
        </w:rPr>
        <w:t>SeedEpicenter</w:t>
      </w:r>
      <w:r>
        <w:t xml:space="preserve"> determines </w:t>
      </w:r>
      <w:r>
        <w:rPr>
          <w:b/>
          <w:bCs/>
        </w:rPr>
        <w:t xml:space="preserve">if </w:t>
      </w:r>
      <w:r>
        <w:t xml:space="preserve">new epicenters will “seed” new outbreaks outside of current outbreak zones.  </w:t>
      </w:r>
      <w:r w:rsidR="00097E4A">
        <w:t>Options are ‘no’ or ‘yes’</w:t>
      </w:r>
      <w:r w:rsidR="00BA274D">
        <w:t>.</w:t>
      </w:r>
    </w:p>
    <w:p w14:paraId="45161DC5" w14:textId="77777777" w:rsidR="00B71AF3" w:rsidRDefault="00B71AF3" w:rsidP="00BB770A">
      <w:pPr>
        <w:pStyle w:val="textbody"/>
        <w:rPr>
          <w:i/>
          <w:iCs/>
        </w:rPr>
      </w:pPr>
      <w:r>
        <w:rPr>
          <w:i/>
          <w:iCs/>
        </w:rPr>
        <w:t>SeedEpicenterCoeff</w:t>
      </w:r>
      <w:r>
        <w:t xml:space="preserve"> is the “c” parameter corresponding with Equation 3 for new epicenters that will start outside of the outbreak zone defined at time = t-1.  </w:t>
      </w:r>
    </w:p>
    <w:p w14:paraId="7C80DB4A" w14:textId="77777777" w:rsidR="00B71AF3" w:rsidRDefault="00B71AF3" w:rsidP="00BB770A">
      <w:pPr>
        <w:pStyle w:val="textbody"/>
      </w:pPr>
      <w:r>
        <w:rPr>
          <w:i/>
          <w:iCs/>
        </w:rPr>
        <w:t>DispersalTemplate</w:t>
      </w:r>
      <w:r>
        <w:t xml:space="preserve"> defines the structuring element (i.e., the neighborhood rule) controlling the percolation of the BDA from an epicenter to its dispersal radius defined by DispersalRate×TimeStep. Options are: ‘MaxRadius’ or regular dispersal (i.e., disperse to maximum radius); ‘4N’ = 4-neighbor structuring element; ‘8N’  = 8-neighbor structuring element; ‘12N’ =12-neighbor structuring element; ‘24N’ =24-neighbor structuring element.</w:t>
      </w:r>
    </w:p>
    <w:p w14:paraId="7669A615" w14:textId="77777777" w:rsidR="00B71AF3" w:rsidRDefault="00B71AF3" w:rsidP="00BB770A">
      <w:pPr>
        <w:pStyle w:val="textbody"/>
      </w:pPr>
      <w:r>
        <w:t>Examples:</w:t>
      </w:r>
    </w:p>
    <w:p w14:paraId="4E156BBD" w14:textId="77777777" w:rsidR="00B71AF3" w:rsidRDefault="00B71AF3" w:rsidP="00EB5F56">
      <w:pPr>
        <w:pStyle w:val="textinputfile"/>
      </w:pPr>
      <w:r>
        <w:t>&gt;&gt;-------- Dispersal Inputs ----------------------</w:t>
      </w:r>
    </w:p>
    <w:p w14:paraId="26D31218" w14:textId="77777777" w:rsidR="00B71AF3" w:rsidRDefault="00B71AF3" w:rsidP="00EB5F56">
      <w:pPr>
        <w:pStyle w:val="textinputfile"/>
      </w:pPr>
      <w:r>
        <w:t>Dispersal</w:t>
      </w:r>
      <w:r w:rsidR="00EB5F56">
        <w:t xml:space="preserve">               </w:t>
      </w:r>
      <w:r>
        <w:t>yes</w:t>
      </w:r>
      <w:r>
        <w:tab/>
        <w:t>&lt;&lt;yes or no</w:t>
      </w:r>
    </w:p>
    <w:p w14:paraId="0A69F3CB" w14:textId="77777777" w:rsidR="00B71AF3" w:rsidRDefault="00B71AF3" w:rsidP="00EB5F56">
      <w:pPr>
        <w:pStyle w:val="textinputfile"/>
      </w:pPr>
      <w:r>
        <w:t>DispersalRate</w:t>
      </w:r>
      <w:r>
        <w:tab/>
      </w:r>
      <w:r w:rsidR="00EB5F56">
        <w:t xml:space="preserve">      </w:t>
      </w:r>
      <w:r>
        <w:t>100</w:t>
      </w:r>
      <w:r>
        <w:tab/>
        <w:t>&lt;&lt;meters/year</w:t>
      </w:r>
    </w:p>
    <w:p w14:paraId="1DBA7AC1" w14:textId="77777777" w:rsidR="00B71AF3" w:rsidRDefault="00B71AF3" w:rsidP="00EB5F56">
      <w:pPr>
        <w:pStyle w:val="textinputfile"/>
      </w:pPr>
      <w:r>
        <w:t>EpidemicThresh</w:t>
      </w:r>
      <w:r>
        <w:tab/>
      </w:r>
      <w:r w:rsidR="00EB5F56">
        <w:t xml:space="preserve">      </w:t>
      </w:r>
      <w:r>
        <w:t>0.3</w:t>
      </w:r>
    </w:p>
    <w:p w14:paraId="160406F2" w14:textId="77777777" w:rsidR="00B71AF3" w:rsidRDefault="00B71AF3" w:rsidP="00EB5F56">
      <w:pPr>
        <w:pStyle w:val="textinputfile"/>
      </w:pPr>
      <w:r>
        <w:t>InitialEpicenterNum</w:t>
      </w:r>
      <w:r>
        <w:tab/>
        <w:t>5</w:t>
      </w:r>
    </w:p>
    <w:p w14:paraId="338B3AAC" w14:textId="77777777" w:rsidR="00B71AF3" w:rsidRDefault="00B71AF3" w:rsidP="00EB5F56">
      <w:pPr>
        <w:pStyle w:val="textinputfile"/>
      </w:pPr>
      <w:r>
        <w:t>OutbreakEpicenterCoeff</w:t>
      </w:r>
      <w:r>
        <w:tab/>
        <w:t>0.01</w:t>
      </w:r>
    </w:p>
    <w:p w14:paraId="7F569A45" w14:textId="77777777" w:rsidR="00B71AF3" w:rsidRDefault="00B71AF3" w:rsidP="00EB5F56">
      <w:pPr>
        <w:pStyle w:val="textinputfile"/>
      </w:pPr>
      <w:r>
        <w:t>SeedEpicenter</w:t>
      </w:r>
      <w:r>
        <w:tab/>
      </w:r>
      <w:r w:rsidR="00EB5F56">
        <w:t xml:space="preserve">      </w:t>
      </w:r>
      <w:r>
        <w:t>yes</w:t>
      </w:r>
      <w:r>
        <w:tab/>
        <w:t>&lt;&lt;yes or no</w:t>
      </w:r>
    </w:p>
    <w:p w14:paraId="38693557" w14:textId="77777777" w:rsidR="00B71AF3" w:rsidRDefault="00B71AF3" w:rsidP="00BA274D">
      <w:pPr>
        <w:pStyle w:val="textinputfile"/>
      </w:pPr>
      <w:r>
        <w:t>SeedEpicenterCoeff</w:t>
      </w:r>
      <w:r>
        <w:tab/>
        <w:t>20</w:t>
      </w:r>
    </w:p>
    <w:p w14:paraId="37301037" w14:textId="77777777" w:rsidR="00B71AF3" w:rsidRDefault="00B71AF3" w:rsidP="00EB5F56">
      <w:pPr>
        <w:pStyle w:val="textinputfile"/>
      </w:pPr>
      <w:r>
        <w:t>DispersalTemplate</w:t>
      </w:r>
      <w:r>
        <w:tab/>
      </w:r>
      <w:r w:rsidR="00EB5F56">
        <w:t xml:space="preserve">      </w:t>
      </w:r>
      <w:r>
        <w:t>4N</w:t>
      </w:r>
      <w:r>
        <w:tab/>
        <w:t>&lt;&lt;MaxRadius, 4N,</w:t>
      </w:r>
    </w:p>
    <w:p w14:paraId="49EADE01" w14:textId="77777777" w:rsidR="00B71AF3" w:rsidRDefault="00B71AF3" w:rsidP="00EB5F56">
      <w:pPr>
        <w:pStyle w:val="textinputfile"/>
      </w:pPr>
      <w:r>
        <w:tab/>
      </w:r>
      <w:r>
        <w:tab/>
      </w:r>
      <w:r w:rsidR="00EB5F56">
        <w:t xml:space="preserve">                  </w:t>
      </w:r>
      <w:r>
        <w:t>&lt;&lt;8N, 12N, or 24N</w:t>
      </w:r>
    </w:p>
    <w:p w14:paraId="5253A5E7" w14:textId="77777777" w:rsidR="00B71AF3" w:rsidRDefault="00B71AF3" w:rsidP="001D55CC">
      <w:pPr>
        <w:pStyle w:val="Heading3"/>
        <w:numPr>
          <w:ilvl w:val="2"/>
          <w:numId w:val="4"/>
        </w:numPr>
        <w:ind w:left="864" w:hanging="864"/>
      </w:pPr>
      <w:bookmarkStart w:id="209" w:name="_Toc8716451"/>
      <w:r>
        <w:lastRenderedPageBreak/>
        <w:t>Neighborhood Resource Dominance parameters</w:t>
      </w:r>
      <w:bookmarkEnd w:id="209"/>
    </w:p>
    <w:p w14:paraId="6E106B14" w14:textId="77777777" w:rsidR="00B71AF3" w:rsidRDefault="00B71AF3" w:rsidP="00BB770A">
      <w:pPr>
        <w:pStyle w:val="textbody"/>
        <w:rPr>
          <w:i/>
          <w:iCs/>
        </w:rPr>
      </w:pPr>
      <w:r>
        <w:t>Next are Neighborhood Resource Dominance parameters.</w:t>
      </w:r>
    </w:p>
    <w:p w14:paraId="06E8C825" w14:textId="77777777" w:rsidR="00B71AF3" w:rsidRDefault="00B71AF3" w:rsidP="00BB770A">
      <w:pPr>
        <w:pStyle w:val="textbody"/>
        <w:rPr>
          <w:i/>
          <w:iCs/>
        </w:rPr>
      </w:pPr>
      <w:r w:rsidRPr="00BA274D">
        <w:rPr>
          <w:i/>
        </w:rPr>
        <w:t>NeighborhoodFlag</w:t>
      </w:r>
      <w:r>
        <w:t xml:space="preserve"> determines whether NRD is used in calculating BDP.</w:t>
      </w:r>
      <w:r w:rsidR="00BA274D">
        <w:t xml:space="preserve">  Options are ‘no’ or ‘yes’.</w:t>
      </w:r>
    </w:p>
    <w:p w14:paraId="2B52D9E2" w14:textId="77777777" w:rsidR="00B71AF3" w:rsidRDefault="00BA274D">
      <w:pPr>
        <w:tabs>
          <w:tab w:val="left" w:pos="2266"/>
          <w:tab w:val="left" w:pos="4649"/>
          <w:tab w:val="left" w:pos="8149"/>
        </w:tabs>
        <w:spacing w:after="120"/>
        <w:ind w:left="1123"/>
        <w:rPr>
          <w:rFonts w:ascii="Courier New" w:hAnsi="Courier New" w:cs="Courier New"/>
        </w:rPr>
      </w:pPr>
      <w:r>
        <w:t xml:space="preserve">The </w:t>
      </w:r>
      <w:r w:rsidRPr="00BA274D">
        <w:rPr>
          <w:i/>
        </w:rPr>
        <w:t>NeighborS</w:t>
      </w:r>
      <w:r w:rsidR="00B71AF3" w:rsidRPr="00BA274D">
        <w:rPr>
          <w:i/>
        </w:rPr>
        <w:t>peed</w:t>
      </w:r>
      <w:r w:rsidRPr="00BA274D">
        <w:rPr>
          <w:i/>
        </w:rPr>
        <w:t>U</w:t>
      </w:r>
      <w:r w:rsidR="00B71AF3" w:rsidRPr="00BA274D">
        <w:rPr>
          <w:i/>
        </w:rPr>
        <w:t xml:space="preserve">p </w:t>
      </w:r>
      <w:r w:rsidR="00B71AF3">
        <w:t xml:space="preserve">flag determines whether the BDA module will use every cell in a neighborhood to calculate Neighborhood Resource Dominance (‘no’), or use the subsampling procedure to calculate NRD (‘yes’).  </w:t>
      </w:r>
    </w:p>
    <w:p w14:paraId="247D6D8C" w14:textId="77777777" w:rsidR="00B71AF3" w:rsidRDefault="00BA274D" w:rsidP="00BB770A">
      <w:pPr>
        <w:pStyle w:val="textbody"/>
        <w:rPr>
          <w:i/>
          <w:iCs/>
        </w:rPr>
      </w:pPr>
      <w:r>
        <w:rPr>
          <w:i/>
        </w:rPr>
        <w:t>Neighbor</w:t>
      </w:r>
      <w:r w:rsidR="00B71AF3" w:rsidRPr="00BA274D">
        <w:rPr>
          <w:i/>
        </w:rPr>
        <w:t xml:space="preserve">Radius </w:t>
      </w:r>
      <w:r w:rsidR="00B71AF3">
        <w:t xml:space="preserve">defines the radius of the neighborhood influence in meters. Logically this variable should not be larger than the extent of the map, but neighborhoods should be at least an order of magnitude smaller than the map extent to avoid excessive edge effects. </w:t>
      </w:r>
    </w:p>
    <w:p w14:paraId="7AE06168" w14:textId="77777777" w:rsidR="00B71AF3" w:rsidRDefault="00B71AF3" w:rsidP="00BB770A">
      <w:pPr>
        <w:pStyle w:val="textbody"/>
        <w:rPr>
          <w:i/>
          <w:iCs/>
        </w:rPr>
      </w:pPr>
      <w:r w:rsidRPr="00BA274D">
        <w:rPr>
          <w:i/>
        </w:rPr>
        <w:t>NeighborShape</w:t>
      </w:r>
      <w:r>
        <w:t xml:space="preserve"> defines the radial function used to calculate NRD.  Valid entries are: uniform, linear, or Gaussian.</w:t>
      </w:r>
    </w:p>
    <w:p w14:paraId="0D05D2E9" w14:textId="77777777" w:rsidR="00B71AF3" w:rsidRDefault="00B71AF3" w:rsidP="00BB770A">
      <w:pPr>
        <w:pStyle w:val="textbody"/>
      </w:pPr>
      <w:r w:rsidRPr="00BA274D">
        <w:rPr>
          <w:i/>
        </w:rPr>
        <w:t>NeighborWeight</w:t>
      </w:r>
      <w:r>
        <w:t xml:space="preserve"> (NW) defines the importance of NRD relative to SRD when calculating BDP. [Range:  0.01 - 100]</w:t>
      </w:r>
    </w:p>
    <w:p w14:paraId="3378FF80" w14:textId="77777777" w:rsidR="00B71AF3" w:rsidRDefault="00B71AF3" w:rsidP="00BB770A">
      <w:pPr>
        <w:pStyle w:val="textbody"/>
        <w:rPr>
          <w:i/>
          <w:iCs/>
        </w:rPr>
      </w:pPr>
      <w:r>
        <w:t>Examples:</w:t>
      </w:r>
    </w:p>
    <w:p w14:paraId="43EE9695" w14:textId="77777777" w:rsidR="00B71AF3" w:rsidRDefault="00B71AF3" w:rsidP="00EB5F56">
      <w:pPr>
        <w:pStyle w:val="textinputfile"/>
      </w:pPr>
      <w:r>
        <w:t xml:space="preserve">&gt;&gt;-------- </w:t>
      </w:r>
      <w:r w:rsidR="00BA274D">
        <w:t>Neighborhood Resource Inputs</w:t>
      </w:r>
      <w:r>
        <w:t>-----------------</w:t>
      </w:r>
    </w:p>
    <w:p w14:paraId="3313BE1A" w14:textId="77777777" w:rsidR="00B71AF3" w:rsidRDefault="00BA274D" w:rsidP="00EB5F56">
      <w:pPr>
        <w:pStyle w:val="textinputfile"/>
      </w:pPr>
      <w:r>
        <w:t>Neighbor</w:t>
      </w:r>
      <w:r w:rsidR="00B71AF3">
        <w:t>Flag</w:t>
      </w:r>
      <w:r w:rsidR="00B71AF3">
        <w:tab/>
        <w:t>yes</w:t>
      </w:r>
      <w:r w:rsidR="00B71AF3">
        <w:tab/>
      </w:r>
      <w:r w:rsidR="00EB5F56">
        <w:t xml:space="preserve">  </w:t>
      </w:r>
      <w:r w:rsidR="00B71AF3">
        <w:t>&lt;&lt;yes or no</w:t>
      </w:r>
    </w:p>
    <w:p w14:paraId="1770BB79" w14:textId="77777777" w:rsidR="00B71AF3" w:rsidRDefault="00B71AF3" w:rsidP="00EB5F56">
      <w:pPr>
        <w:pStyle w:val="textinputfile"/>
      </w:pPr>
      <w:r>
        <w:t>NeighborSpeedUp</w:t>
      </w:r>
      <w:r>
        <w:tab/>
        <w:t>none</w:t>
      </w:r>
      <w:r>
        <w:tab/>
      </w:r>
      <w:r w:rsidR="00EB5F56">
        <w:t xml:space="preserve">  </w:t>
      </w:r>
      <w:r>
        <w:t>&lt;&lt;none, 2x, 3x, or 4x</w:t>
      </w:r>
    </w:p>
    <w:p w14:paraId="5AD4C422" w14:textId="77777777" w:rsidR="00B71AF3" w:rsidRDefault="00B71AF3" w:rsidP="00EB5F56">
      <w:pPr>
        <w:pStyle w:val="textinputfile"/>
      </w:pPr>
      <w:r>
        <w:t>NeighborRadius</w:t>
      </w:r>
      <w:r>
        <w:tab/>
        <w:t>1000</w:t>
      </w:r>
      <w:r>
        <w:tab/>
      </w:r>
      <w:r w:rsidR="00EB5F56">
        <w:t xml:space="preserve">  </w:t>
      </w:r>
      <w:r>
        <w:t>&lt;&lt;meters</w:t>
      </w:r>
    </w:p>
    <w:p w14:paraId="2F752884" w14:textId="77777777" w:rsidR="00B71AF3" w:rsidRDefault="00B71AF3" w:rsidP="00EB5F56">
      <w:pPr>
        <w:pStyle w:val="textinputfile"/>
      </w:pPr>
      <w:r>
        <w:t>NeighborShape</w:t>
      </w:r>
      <w:r>
        <w:tab/>
        <w:t>uniform</w:t>
      </w:r>
      <w:r w:rsidR="00EB5F56">
        <w:t xml:space="preserve"> </w:t>
      </w:r>
      <w:r>
        <w:t xml:space="preserve">&lt;&lt;uniform, linear, </w:t>
      </w:r>
      <w:r w:rsidR="00EB5F56">
        <w:t>o</w:t>
      </w:r>
      <w:r>
        <w:t>r gaussian</w:t>
      </w:r>
    </w:p>
    <w:p w14:paraId="3CA01377" w14:textId="77777777" w:rsidR="00B71AF3" w:rsidRDefault="00B71AF3" w:rsidP="00EB5F56">
      <w:pPr>
        <w:pStyle w:val="textinputfile"/>
      </w:pPr>
      <w:r>
        <w:t>NeighborWeight</w:t>
      </w:r>
      <w:r>
        <w:tab/>
        <w:t>10</w:t>
      </w:r>
    </w:p>
    <w:p w14:paraId="641788F5" w14:textId="77777777" w:rsidR="00BA274D" w:rsidRDefault="00FB167B" w:rsidP="001D55CC">
      <w:pPr>
        <w:pStyle w:val="Heading3"/>
        <w:numPr>
          <w:ilvl w:val="2"/>
          <w:numId w:val="4"/>
        </w:numPr>
        <w:ind w:left="864" w:hanging="864"/>
      </w:pPr>
      <w:bookmarkStart w:id="210" w:name="_Toc8716452"/>
      <w:r>
        <w:t>Intensity</w:t>
      </w:r>
      <w:r w:rsidR="00AB2903">
        <w:t xml:space="preserve"> Class Thresholds</w:t>
      </w:r>
      <w:bookmarkEnd w:id="210"/>
    </w:p>
    <w:p w14:paraId="75EDF8D7" w14:textId="77777777" w:rsidR="00BA274D" w:rsidRDefault="003A4921" w:rsidP="00BA274D">
      <w:pPr>
        <w:pStyle w:val="textbody"/>
      </w:pPr>
      <w:r>
        <w:rPr>
          <w:i/>
        </w:rPr>
        <w:t>Intensity</w:t>
      </w:r>
      <w:r w:rsidR="00BA274D">
        <w:rPr>
          <w:i/>
        </w:rPr>
        <w:t>Class2_</w:t>
      </w:r>
      <w:r>
        <w:rPr>
          <w:i/>
        </w:rPr>
        <w:t>BDP</w:t>
      </w:r>
      <w:r w:rsidR="00BA274D">
        <w:t xml:space="preserve"> defines the </w:t>
      </w:r>
      <w:r w:rsidR="00FB167B">
        <w:t>BDP</w:t>
      </w:r>
      <w:r w:rsidR="00BA274D">
        <w:t xml:space="preserve"> threshold </w:t>
      </w:r>
      <w:r w:rsidR="00A216AE">
        <w:t xml:space="preserve">to reach </w:t>
      </w:r>
      <w:r w:rsidR="00FB167B">
        <w:t>intensit</w:t>
      </w:r>
      <w:r w:rsidR="00A216AE">
        <w:t xml:space="preserve">y class 2.  If </w:t>
      </w:r>
      <w:r w:rsidR="00FB167B">
        <w:t>BDP</w:t>
      </w:r>
      <w:r w:rsidR="00A216AE">
        <w:t xml:space="preserve"> is &gt; 0 and &lt; </w:t>
      </w:r>
      <w:r>
        <w:t>Intensity</w:t>
      </w:r>
      <w:r w:rsidR="00A216AE">
        <w:t>Class2_</w:t>
      </w:r>
      <w:r>
        <w:t>BDP</w:t>
      </w:r>
      <w:r w:rsidR="00A216AE">
        <w:t xml:space="preserve">, then </w:t>
      </w:r>
      <w:r w:rsidR="00FB167B">
        <w:t>intensity</w:t>
      </w:r>
      <w:r w:rsidR="00A216AE">
        <w:t xml:space="preserve"> is class 1.</w:t>
      </w:r>
      <w:r w:rsidR="00AB2903">
        <w:t xml:space="preserve">  That is, the </w:t>
      </w:r>
      <w:r w:rsidR="00FB167B">
        <w:t>BDP</w:t>
      </w:r>
      <w:r w:rsidR="00AB2903">
        <w:t xml:space="preserve"> threshold for </w:t>
      </w:r>
      <w:r w:rsidR="00FB167B">
        <w:t>intensity</w:t>
      </w:r>
      <w:r w:rsidR="00AB2903">
        <w:t xml:space="preserve"> class 1 is always 0.</w:t>
      </w:r>
    </w:p>
    <w:p w14:paraId="45704824" w14:textId="77777777" w:rsidR="00AB2903" w:rsidRDefault="003A4921" w:rsidP="00AB2903">
      <w:pPr>
        <w:pStyle w:val="textbody"/>
      </w:pPr>
      <w:r>
        <w:rPr>
          <w:i/>
        </w:rPr>
        <w:t>Intensity</w:t>
      </w:r>
      <w:r w:rsidR="00BA274D">
        <w:rPr>
          <w:i/>
        </w:rPr>
        <w:t>Class3_</w:t>
      </w:r>
      <w:r>
        <w:rPr>
          <w:i/>
        </w:rPr>
        <w:t>BDP</w:t>
      </w:r>
      <w:r w:rsidR="00BA274D">
        <w:t xml:space="preserve"> defines the</w:t>
      </w:r>
      <w:r w:rsidR="00A216AE" w:rsidRPr="00A216AE">
        <w:t xml:space="preserve"> </w:t>
      </w:r>
      <w:r w:rsidR="00FB167B">
        <w:t>BDP</w:t>
      </w:r>
      <w:r w:rsidR="00A216AE">
        <w:t xml:space="preserve"> threshold to reach </w:t>
      </w:r>
      <w:r w:rsidR="00FB167B">
        <w:t>intensity</w:t>
      </w:r>
      <w:r w:rsidR="00A216AE">
        <w:t xml:space="preserve"> class 3.  If </w:t>
      </w:r>
      <w:r w:rsidR="00FB167B">
        <w:t>BDP</w:t>
      </w:r>
      <w:r w:rsidR="00A216AE">
        <w:t xml:space="preserve"> is &gt;= </w:t>
      </w:r>
      <w:r>
        <w:t>Intensity</w:t>
      </w:r>
      <w:r w:rsidR="00A216AE">
        <w:t>Class3_</w:t>
      </w:r>
      <w:r>
        <w:t>BDP</w:t>
      </w:r>
      <w:r w:rsidR="00A216AE">
        <w:t xml:space="preserve">, then </w:t>
      </w:r>
      <w:r w:rsidR="00FB167B">
        <w:t>intensity</w:t>
      </w:r>
      <w:r w:rsidR="00A216AE">
        <w:t xml:space="preserve"> is class 3.</w:t>
      </w:r>
    </w:p>
    <w:p w14:paraId="7F8C669D" w14:textId="77777777" w:rsidR="00FE1E11" w:rsidRDefault="00FE1E11" w:rsidP="00FE1E11">
      <w:pPr>
        <w:pStyle w:val="textbody"/>
      </w:pPr>
      <w:r>
        <w:t>Example:</w:t>
      </w:r>
    </w:p>
    <w:p w14:paraId="4849978F" w14:textId="77777777" w:rsidR="00FE1E11" w:rsidRDefault="00FE1E11" w:rsidP="00FE1E11">
      <w:pPr>
        <w:pStyle w:val="textbody"/>
        <w:spacing w:after="0"/>
        <w:ind w:left="1530"/>
        <w:rPr>
          <w:rFonts w:ascii="Courier New" w:hAnsi="Courier New" w:cs="Courier New"/>
          <w:sz w:val="20"/>
          <w:szCs w:val="20"/>
        </w:rPr>
      </w:pPr>
      <w:r w:rsidRPr="00FE1E11">
        <w:rPr>
          <w:rFonts w:ascii="Courier New" w:hAnsi="Courier New" w:cs="Courier New"/>
          <w:sz w:val="20"/>
          <w:szCs w:val="20"/>
        </w:rPr>
        <w:t>&gt;&gt;</w:t>
      </w:r>
      <w:r>
        <w:rPr>
          <w:rFonts w:ascii="Courier New" w:hAnsi="Courier New" w:cs="Courier New"/>
          <w:sz w:val="20"/>
          <w:szCs w:val="20"/>
        </w:rPr>
        <w:t>--</w:t>
      </w:r>
      <w:r w:rsidR="00F95134">
        <w:rPr>
          <w:rFonts w:ascii="Courier New" w:hAnsi="Courier New" w:cs="Courier New"/>
          <w:sz w:val="20"/>
          <w:szCs w:val="20"/>
        </w:rPr>
        <w:t xml:space="preserve"> Intensity </w:t>
      </w:r>
      <w:r w:rsidRPr="00FE1E11">
        <w:rPr>
          <w:rFonts w:ascii="Courier New" w:hAnsi="Courier New" w:cs="Courier New"/>
          <w:sz w:val="20"/>
          <w:szCs w:val="20"/>
        </w:rPr>
        <w:t>Class Thresholds</w:t>
      </w:r>
      <w:r w:rsidR="00F95134">
        <w:rPr>
          <w:rFonts w:ascii="Courier New" w:hAnsi="Courier New" w:cs="Courier New"/>
          <w:sz w:val="20"/>
          <w:szCs w:val="20"/>
        </w:rPr>
        <w:t xml:space="preserve"> </w:t>
      </w:r>
      <w:r>
        <w:rPr>
          <w:rFonts w:ascii="Courier New" w:hAnsi="Courier New" w:cs="Courier New"/>
          <w:sz w:val="20"/>
          <w:szCs w:val="20"/>
        </w:rPr>
        <w:t>--</w:t>
      </w:r>
    </w:p>
    <w:p w14:paraId="4A4832F9" w14:textId="77777777"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IntensityClass2_BDP</w:t>
      </w:r>
      <w:r w:rsidR="00FE1E11" w:rsidRPr="00A216AE">
        <w:rPr>
          <w:rFonts w:ascii="Courier New" w:hAnsi="Courier New" w:cs="Courier New"/>
          <w:sz w:val="20"/>
          <w:szCs w:val="20"/>
        </w:rPr>
        <w:t xml:space="preserve"> 0.25</w:t>
      </w:r>
    </w:p>
    <w:p w14:paraId="4ED8551F" w14:textId="77777777"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IntensityClass3_BDP</w:t>
      </w:r>
      <w:r w:rsidR="00FE1E11" w:rsidRPr="00A216AE">
        <w:rPr>
          <w:rFonts w:ascii="Courier New" w:hAnsi="Courier New" w:cs="Courier New"/>
          <w:sz w:val="20"/>
          <w:szCs w:val="20"/>
        </w:rPr>
        <w:t xml:space="preserve"> 0.50</w:t>
      </w:r>
    </w:p>
    <w:p w14:paraId="5C4657DB" w14:textId="77777777" w:rsidR="00B71AF3" w:rsidRDefault="00B71AF3" w:rsidP="001D55CC">
      <w:pPr>
        <w:pStyle w:val="Heading3"/>
        <w:numPr>
          <w:ilvl w:val="2"/>
          <w:numId w:val="4"/>
        </w:numPr>
        <w:ind w:left="864" w:hanging="864"/>
      </w:pPr>
      <w:bookmarkStart w:id="211" w:name="_Toc8716453"/>
      <w:r>
        <w:t>Ecoregion Modifiers</w:t>
      </w:r>
      <w:r w:rsidR="00340E01">
        <w:t xml:space="preserve"> (Optional)</w:t>
      </w:r>
      <w:bookmarkEnd w:id="211"/>
    </w:p>
    <w:p w14:paraId="11A56559" w14:textId="77777777" w:rsidR="00B71AF3" w:rsidRDefault="00B71AF3" w:rsidP="00BB770A">
      <w:pPr>
        <w:pStyle w:val="textbody"/>
      </w:pPr>
      <w:r>
        <w:t xml:space="preserve">Next, a table of Land Type Modifiers is provided.  Land types (or Ecoregions) need not be listed and need not be listed in order.  </w:t>
      </w:r>
      <w:r>
        <w:rPr>
          <w:b/>
          <w:bCs/>
        </w:rPr>
        <w:t xml:space="preserve">The </w:t>
      </w:r>
      <w:r>
        <w:rPr>
          <w:b/>
          <w:bCs/>
        </w:rPr>
        <w:lastRenderedPageBreak/>
        <w:t>default value is 0.0.</w:t>
      </w:r>
      <w:r>
        <w:t xml:space="preserve">  The ecoregion number is listed, followed by the modifier value (-1.0 – 1.0).  Example:</w:t>
      </w:r>
    </w:p>
    <w:p w14:paraId="112DB351" w14:textId="77777777" w:rsidR="00B71AF3" w:rsidRDefault="00E67A3D" w:rsidP="00A216AE">
      <w:pPr>
        <w:pStyle w:val="textinputfile"/>
      </w:pPr>
      <w:r>
        <w:t>&gt;&gt;</w:t>
      </w:r>
      <w:r w:rsidR="00B71AF3">
        <w:t>Ecoregion</w:t>
      </w:r>
      <w:r w:rsidR="00A216AE">
        <w:t xml:space="preserve"> </w:t>
      </w:r>
      <w:r w:rsidR="00B71AF3">
        <w:t>Modifiers</w:t>
      </w:r>
    </w:p>
    <w:p w14:paraId="2144F5CE" w14:textId="77777777" w:rsidR="00B71AF3" w:rsidRDefault="00B71AF3" w:rsidP="00EB5F56">
      <w:pPr>
        <w:pStyle w:val="textinputfile"/>
      </w:pPr>
      <w:r>
        <w:t>eco1</w:t>
      </w:r>
      <w:r>
        <w:tab/>
      </w:r>
      <w:r>
        <w:tab/>
      </w:r>
      <w:r w:rsidR="00EB5F56">
        <w:t xml:space="preserve"> </w:t>
      </w:r>
      <w:r>
        <w:t>0.16</w:t>
      </w:r>
    </w:p>
    <w:p w14:paraId="6D96AF55" w14:textId="77777777" w:rsidR="00B71AF3" w:rsidRDefault="00B71AF3" w:rsidP="00EB5F56">
      <w:pPr>
        <w:pStyle w:val="textinputfile"/>
      </w:pPr>
      <w:r>
        <w:t>eco26</w:t>
      </w:r>
      <w:r>
        <w:tab/>
      </w:r>
      <w:r>
        <w:tab/>
      </w:r>
      <w:r w:rsidR="00EB5F56">
        <w:t xml:space="preserve"> </w:t>
      </w:r>
      <w:r>
        <w:t>0.0</w:t>
      </w:r>
    </w:p>
    <w:p w14:paraId="48D1455E" w14:textId="77777777" w:rsidR="00B71AF3" w:rsidRDefault="00B71AF3" w:rsidP="00EB5F56">
      <w:pPr>
        <w:pStyle w:val="textinputfile"/>
      </w:pPr>
      <w:r>
        <w:t>eco5</w:t>
      </w:r>
      <w:r>
        <w:tab/>
      </w:r>
      <w:r>
        <w:tab/>
      </w:r>
      <w:r w:rsidR="00EB5F56">
        <w:t xml:space="preserve"> </w:t>
      </w:r>
      <w:r>
        <w:t>-0.16</w:t>
      </w:r>
    </w:p>
    <w:p w14:paraId="1F5EF9CC" w14:textId="77777777" w:rsidR="00B71AF3" w:rsidRDefault="00B71AF3" w:rsidP="001D55CC">
      <w:pPr>
        <w:pStyle w:val="Heading3"/>
        <w:numPr>
          <w:ilvl w:val="2"/>
          <w:numId w:val="4"/>
        </w:numPr>
        <w:ind w:left="864" w:hanging="864"/>
      </w:pPr>
      <w:bookmarkStart w:id="212" w:name="_Toc8716454"/>
      <w:r>
        <w:t>Disturbance Modifiers</w:t>
      </w:r>
      <w:r w:rsidR="00340E01">
        <w:t xml:space="preserve"> (Optional)</w:t>
      </w:r>
      <w:bookmarkEnd w:id="212"/>
    </w:p>
    <w:p w14:paraId="19A1C800" w14:textId="3E4AEA21" w:rsidR="00B71AF3" w:rsidRDefault="00B71AF3" w:rsidP="00BB770A">
      <w:pPr>
        <w:pStyle w:val="textbody"/>
      </w:pPr>
      <w:r>
        <w:t>Next, a table of Disturbance Modifiers is provided.  Disturbance Modifiers need not be listed and need not be listed in any order.  The default is NO EFFECT.  For each disturbance that may modify the BDA (e.g., Wind, Fire, Harvest</w:t>
      </w:r>
      <w:r w:rsidR="00057A57">
        <w:t>, Biomass Insects, BDA</w:t>
      </w:r>
      <w:r>
        <w:t xml:space="preserve">), three parameters are required:  </w:t>
      </w:r>
      <w:r w:rsidR="00D76851">
        <w:t xml:space="preserve">the modifier value (between –1.0 to 1.0) for the first time step following the disturbance, </w:t>
      </w:r>
      <w:r>
        <w:t>the duration of the modifying effect (in years), and</w:t>
      </w:r>
      <w:r w:rsidR="00D76851" w:rsidRPr="00D76851">
        <w:t xml:space="preserve"> </w:t>
      </w:r>
      <w:r w:rsidR="00057A57">
        <w:t>Disturbance Type.</w:t>
      </w:r>
      <w:r>
        <w:t xml:space="preserve">  Note that the disturbance modifier value represents the influence of a specific disturbance type on site resource dominance, and is assumed to decline linearly with time since that disturbance for the duration of the modifying effect.</w:t>
      </w:r>
      <w:r w:rsidR="00114BFB">
        <w:t xml:space="preserve">  Multiple disturbance types (separated by white space) can be listed in each line.</w:t>
      </w:r>
      <w:r w:rsidR="00D76851">
        <w:t xml:space="preserve">  Modifiers that apply to all sites disturbed</w:t>
      </w:r>
      <w:r w:rsidR="00CE6A57">
        <w:t xml:space="preserve"> (cohorts killed)</w:t>
      </w:r>
      <w:r w:rsidR="00D76851">
        <w:t xml:space="preserve"> by wind, fire</w:t>
      </w:r>
      <w:r w:rsidR="00CE6A57">
        <w:t xml:space="preserve">, </w:t>
      </w:r>
      <w:r w:rsidR="00D76851">
        <w:t>harvest</w:t>
      </w:r>
      <w:r w:rsidR="00CE6A57">
        <w:t>, BDA or Biomass Insects</w:t>
      </w:r>
      <w:r w:rsidR="00D76851">
        <w:t xml:space="preserve"> can be </w:t>
      </w:r>
      <w:r w:rsidR="00CE6A57">
        <w:t xml:space="preserve">applied by using “Wind”, “Fire”, </w:t>
      </w:r>
      <w:r w:rsidR="00D76851">
        <w:t>“Harvest”</w:t>
      </w:r>
      <w:r w:rsidR="00CE6A57">
        <w:t>, “BDA” or “BiomassInsects”</w:t>
      </w:r>
      <w:r w:rsidR="00D76851">
        <w:t xml:space="preserve"> for the Disturbance Type.  Modifiers that apply to specific severity levels for wind and fire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w:t>
      </w:r>
      <w:r w:rsidR="00760A0B">
        <w:t xml:space="preserve">  Specific BDA agents can be targeted for modifiers by specifying the agent name under Disturbance Type.  Modifiers that apply to specific defoliation levels for biomass insects can be applied by adding “Defol” and the minimum percent defoliation.  For example, BiomassInsectsDefol50 would designat</w:t>
      </w:r>
      <w:r w:rsidR="008E4A38">
        <w:t>e</w:t>
      </w:r>
      <w:r w:rsidR="00760A0B">
        <w:t xml:space="preserve"> modifiers to apply to all sites with defoliation at or above 50%.</w:t>
      </w:r>
      <w:r>
        <w:t xml:space="preserve">  Example:</w:t>
      </w:r>
    </w:p>
    <w:p w14:paraId="6E826703" w14:textId="77777777" w:rsidR="00B71AF3" w:rsidRDefault="00B71AF3" w:rsidP="00EB5F56">
      <w:pPr>
        <w:pStyle w:val="textinputfile"/>
      </w:pPr>
      <w:r>
        <w:t>DisturbanceModifiers</w:t>
      </w:r>
    </w:p>
    <w:p w14:paraId="1BB6D514" w14:textId="77777777" w:rsidR="00B71AF3" w:rsidRDefault="00D76851" w:rsidP="00EB5F56">
      <w:pPr>
        <w:pStyle w:val="textinputfile"/>
      </w:pPr>
      <w:r w:rsidRPr="00D76851">
        <w:t>&gt;&gt;SRD Modif</w:t>
      </w:r>
      <w:r w:rsidR="00760A0B">
        <w:t>i</w:t>
      </w:r>
      <w:r w:rsidRPr="00D76851">
        <w:t>er</w:t>
      </w:r>
      <w:r w:rsidRPr="00D76851">
        <w:tab/>
        <w:t>Duration</w:t>
      </w:r>
      <w:r w:rsidRPr="00D76851">
        <w:tab/>
      </w:r>
      <w:r>
        <w:t xml:space="preserve">Disturbance </w:t>
      </w:r>
      <w:r w:rsidRPr="00D76851">
        <w:t>Type</w:t>
      </w:r>
      <w:r>
        <w:br/>
        <w:t xml:space="preserve">  </w:t>
      </w:r>
      <w:r w:rsidRPr="00D76851">
        <w:t>0.33</w:t>
      </w:r>
      <w:r w:rsidRPr="00D76851">
        <w:tab/>
      </w:r>
      <w:r>
        <w:tab/>
      </w:r>
      <w:r w:rsidRPr="00D76851">
        <w:t>20</w:t>
      </w:r>
      <w:r w:rsidRPr="00D76851">
        <w:tab/>
      </w:r>
      <w:r w:rsidRPr="00D76851">
        <w:tab/>
        <w:t>WindSeverity5 AspenClearcut</w:t>
      </w:r>
    </w:p>
    <w:p w14:paraId="501924D3" w14:textId="77777777"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r w:rsidRPr="00D76851">
        <w:t>MaxAgeClearcut</w:t>
      </w:r>
    </w:p>
    <w:p w14:paraId="6FA69435" w14:textId="77777777" w:rsidR="00760A0B" w:rsidRDefault="00760A0B" w:rsidP="00EB5F56">
      <w:pPr>
        <w:pStyle w:val="textinputfile"/>
      </w:pPr>
      <w:r>
        <w:t xml:space="preserve">  0.50            5</w:t>
      </w:r>
      <w:r>
        <w:tab/>
      </w:r>
      <w:r>
        <w:tab/>
        <w:t>BiomassInsectsDefol50</w:t>
      </w:r>
    </w:p>
    <w:p w14:paraId="5B2F0063" w14:textId="3919A968" w:rsidR="008E4A38" w:rsidRDefault="008E4A38" w:rsidP="001D55CC">
      <w:pPr>
        <w:pStyle w:val="Heading3"/>
        <w:numPr>
          <w:ilvl w:val="2"/>
          <w:numId w:val="4"/>
        </w:numPr>
        <w:ind w:left="864" w:hanging="864"/>
      </w:pPr>
      <w:bookmarkStart w:id="213" w:name="_Toc8716455"/>
      <w:r>
        <w:lastRenderedPageBreak/>
        <w:t>Climate Modifiers (Optional)</w:t>
      </w:r>
    </w:p>
    <w:p w14:paraId="0BF47CE4" w14:textId="6ACD1F59" w:rsidR="008E4A38" w:rsidRDefault="00A8610D" w:rsidP="008E4A38">
      <w:pPr>
        <w:pStyle w:val="textbody"/>
      </w:pPr>
      <w:r>
        <w:t xml:space="preserve">The optional Climate Modifier table is denoted by the keyword “ClimateModifiers”.  On the lines immediately below the keyword should be a table consisting of 7 columns representing </w:t>
      </w:r>
      <w:r w:rsidR="0071014F">
        <w:t xml:space="preserve">Variable Name, Source, Threshold, Months, Aggregation, LagYears, </w:t>
      </w:r>
      <w:r>
        <w:t xml:space="preserve">and </w:t>
      </w:r>
      <w:r w:rsidR="0071014F">
        <w:t>Modifier</w:t>
      </w:r>
      <w:r>
        <w:t xml:space="preserve"> effect.</w:t>
      </w:r>
    </w:p>
    <w:p w14:paraId="61E614DC" w14:textId="58BD910F" w:rsidR="008E4A38" w:rsidRDefault="0071014F" w:rsidP="008E4A38">
      <w:pPr>
        <w:pStyle w:val="textbody"/>
      </w:pPr>
      <w:r>
        <w:t xml:space="preserve">The first column is the </w:t>
      </w:r>
      <w:r>
        <w:rPr>
          <w:i/>
          <w:iCs/>
        </w:rPr>
        <w:t>Variable Name</w:t>
      </w:r>
      <w:r>
        <w:t xml:space="preserve"> which must match a climate variable provided by the </w:t>
      </w:r>
      <w:r>
        <w:rPr>
          <w:i/>
          <w:iCs/>
        </w:rPr>
        <w:t>Source</w:t>
      </w:r>
      <w:r>
        <w:t>.</w:t>
      </w:r>
      <w:r w:rsidR="006652E8">
        <w:t xml:space="preserve">  Variable names from a CSV file can be anything.  Variables from the climate library include all of the monthly variables:  </w:t>
      </w:r>
      <w:r w:rsidR="006652E8" w:rsidRPr="006652E8">
        <w:t>BuildUpIndex</w:t>
      </w:r>
      <w:r w:rsidR="006652E8">
        <w:t xml:space="preserve">, </w:t>
      </w:r>
      <w:r w:rsidR="006652E8" w:rsidRPr="006652E8">
        <w:t>CO2</w:t>
      </w:r>
      <w:r w:rsidR="006652E8">
        <w:t xml:space="preserve">, </w:t>
      </w:r>
      <w:r w:rsidR="006652E8" w:rsidRPr="006652E8">
        <w:t>DayLength</w:t>
      </w:r>
      <w:r w:rsidR="006652E8">
        <w:t xml:space="preserve">, </w:t>
      </w:r>
      <w:r w:rsidR="006652E8" w:rsidRPr="006652E8">
        <w:t>DroughtCode, DuffMoistureCode, FineFuelMoistureCode, FWI, GDD, MaxRH, MaxTemp, MinRH, NDeposition, NightLength, Ozone, PAR, PET, Precip, RH, ShortWaveRadiation, SpecificHumidity, SPEI</w:t>
      </w:r>
      <w:r w:rsidR="006652E8">
        <w:t xml:space="preserve">, </w:t>
      </w:r>
      <w:r w:rsidR="006652E8" w:rsidRPr="006652E8">
        <w:t>temp</w:t>
      </w:r>
      <w:r w:rsidR="006652E8">
        <w:t xml:space="preserve">, </w:t>
      </w:r>
      <w:r w:rsidR="006652E8" w:rsidRPr="006652E8">
        <w:t>VarPpt, VarTemp, VPD, WindDirection, WindSpeed</w:t>
      </w:r>
      <w:r w:rsidR="006652E8">
        <w:t>.</w:t>
      </w:r>
    </w:p>
    <w:p w14:paraId="0F9E34C5" w14:textId="1F166D99" w:rsidR="0071014F" w:rsidRDefault="0071014F" w:rsidP="008E4A38">
      <w:pPr>
        <w:pStyle w:val="textbody"/>
      </w:pPr>
      <w:r>
        <w:t xml:space="preserve">The second column is the </w:t>
      </w:r>
      <w:r>
        <w:rPr>
          <w:i/>
          <w:iCs/>
        </w:rPr>
        <w:t>Source</w:t>
      </w:r>
      <w:r>
        <w:t>, which should be either “Library” to use the climate library, or the path and filename of a separate CSV file that lists climate variables.</w:t>
      </w:r>
      <w:r w:rsidR="006D1F5D">
        <w:t xml:space="preserve">  A climate CSV file must be formatted with column</w:t>
      </w:r>
      <w:r w:rsidR="00C17766">
        <w:t>s representing Year and</w:t>
      </w:r>
      <w:r w:rsidR="006D1F5D">
        <w:t xml:space="preserve"> </w:t>
      </w:r>
      <w:r w:rsidR="00C17766">
        <w:t>Month</w:t>
      </w:r>
      <w:r w:rsidR="006D1F5D">
        <w:t xml:space="preserve"> (representing model simulation year starting from 0), and additional columns of climate variables.</w:t>
      </w:r>
    </w:p>
    <w:p w14:paraId="1A87C16A" w14:textId="78132BD1" w:rsidR="006D1F5D" w:rsidRDefault="006D1F5D" w:rsidP="008E4A38">
      <w:pPr>
        <w:pStyle w:val="textbody"/>
      </w:pPr>
      <w:r>
        <w:t xml:space="preserve">The third column is a </w:t>
      </w:r>
      <w:r>
        <w:rPr>
          <w:i/>
          <w:iCs/>
        </w:rPr>
        <w:t>Threshold</w:t>
      </w:r>
      <w:r>
        <w:t xml:space="preserve"> value that determines over what range of values the climate modifier applies.  This entry can be formatted using comparative functions (&gt;,&lt;,=,&gt;=, &lt;=) with a numerical value.</w:t>
      </w:r>
    </w:p>
    <w:p w14:paraId="11CFC8FB" w14:textId="38FE7AFB" w:rsidR="006D1F5D" w:rsidRDefault="006D1F5D" w:rsidP="008E4A38">
      <w:pPr>
        <w:pStyle w:val="textbody"/>
      </w:pPr>
      <w:r>
        <w:t xml:space="preserve">The fourth column is </w:t>
      </w:r>
      <w:r>
        <w:rPr>
          <w:i/>
          <w:iCs/>
        </w:rPr>
        <w:t>Months</w:t>
      </w:r>
      <w:r>
        <w:t xml:space="preserve">, which determines which months are used in any aggregation of the climate values.  The BDA </w:t>
      </w:r>
      <w:r w:rsidR="00D05A3E">
        <w:t xml:space="preserve">extension does not directly work with monthly climate values, but must calculate a single value for each year during which it runs.  It will use the value calculated using the </w:t>
      </w:r>
      <w:r w:rsidR="00D05A3E">
        <w:rPr>
          <w:i/>
          <w:iCs/>
        </w:rPr>
        <w:t>Aggregation</w:t>
      </w:r>
      <w:r w:rsidR="00D05A3E">
        <w:t xml:space="preserve"> method across the range of </w:t>
      </w:r>
      <w:r w:rsidR="00D05A3E">
        <w:rPr>
          <w:i/>
          <w:iCs/>
        </w:rPr>
        <w:t>Months</w:t>
      </w:r>
      <w:r w:rsidR="00D05A3E">
        <w:t xml:space="preserve"> defined here.</w:t>
      </w:r>
    </w:p>
    <w:p w14:paraId="208AD5BE" w14:textId="4B01A816" w:rsidR="00D05A3E" w:rsidRDefault="00D05A3E" w:rsidP="008E4A38">
      <w:pPr>
        <w:pStyle w:val="textbody"/>
      </w:pPr>
      <w:r>
        <w:t xml:space="preserve">The fifth column is the </w:t>
      </w:r>
      <w:r>
        <w:rPr>
          <w:i/>
          <w:iCs/>
        </w:rPr>
        <w:t>Aggregation</w:t>
      </w:r>
      <w:r>
        <w:t xml:space="preserve"> method, used to combine monthly values into an annual value.  The current options include “Sum” or “Average”, which calculates a total of the monthly values or the mean of the monthly values, respectively.</w:t>
      </w:r>
    </w:p>
    <w:p w14:paraId="4BB4AC5A" w14:textId="33B0F2D9" w:rsidR="00D05A3E" w:rsidRDefault="00D05A3E" w:rsidP="008E4A38">
      <w:pPr>
        <w:pStyle w:val="textbody"/>
      </w:pPr>
      <w:r>
        <w:t xml:space="preserve">The sixth column is the </w:t>
      </w:r>
      <w:r>
        <w:rPr>
          <w:i/>
          <w:iCs/>
        </w:rPr>
        <w:t>LagYears</w:t>
      </w:r>
      <w:r>
        <w:t xml:space="preserve">, which defines the number of years prior to the current model year to use to calculate the value for the current year.  For example, a value of 1 for </w:t>
      </w:r>
      <w:r>
        <w:rPr>
          <w:i/>
          <w:iCs/>
        </w:rPr>
        <w:t>LagYears</w:t>
      </w:r>
      <w:r>
        <w:t xml:space="preserve"> would use the monthly values from the immediately previous year</w:t>
      </w:r>
      <w:r w:rsidR="006C424C">
        <w:t xml:space="preserve"> and the current year</w:t>
      </w:r>
      <w:r>
        <w:t xml:space="preserve"> in the calculation.</w:t>
      </w:r>
      <w:r w:rsidR="006C424C">
        <w:t xml:space="preserve">  A value of 2 would include two previous years and the current year.</w:t>
      </w:r>
    </w:p>
    <w:p w14:paraId="4879765C" w14:textId="5EBF3B3F" w:rsidR="00A8610D" w:rsidRPr="00A8610D" w:rsidRDefault="00A8610D" w:rsidP="008E4A38">
      <w:pPr>
        <w:pStyle w:val="textbody"/>
      </w:pPr>
      <w:r>
        <w:t xml:space="preserve">The seventh column is the </w:t>
      </w:r>
      <w:r>
        <w:rPr>
          <w:i/>
          <w:iCs/>
        </w:rPr>
        <w:t>Modifier</w:t>
      </w:r>
      <w:r>
        <w:t xml:space="preserve"> effect, which defines how the climate condition being true (i.e., crosses the </w:t>
      </w:r>
      <w:r>
        <w:rPr>
          <w:i/>
          <w:iCs/>
        </w:rPr>
        <w:t>Threshold</w:t>
      </w:r>
      <w:r>
        <w:t xml:space="preserve">) impacts the calculated site resource dominance (see </w:t>
      </w:r>
      <w:r>
        <w:fldChar w:fldCharType="begin"/>
      </w:r>
      <w:r>
        <w:instrText xml:space="preserve"> REF _Ref148435529 \r \h </w:instrText>
      </w:r>
      <w:r>
        <w:fldChar w:fldCharType="separate"/>
      </w:r>
      <w:r>
        <w:t>1.2.1</w:t>
      </w:r>
      <w:r>
        <w:fldChar w:fldCharType="end"/>
      </w:r>
      <w:r>
        <w:t xml:space="preserve">).  The modifier effect can be negative </w:t>
      </w:r>
      <w:r>
        <w:lastRenderedPageBreak/>
        <w:t>(reduces value of the site) or positive (increases value of the site).  A large negative value (e.g., -99) can be used to effectively prevent disturbance when climate conditions are unfavorable for an outbreak.</w:t>
      </w:r>
    </w:p>
    <w:p w14:paraId="3D27400E" w14:textId="77777777" w:rsidR="0071014F" w:rsidRDefault="0071014F" w:rsidP="008E4A38">
      <w:pPr>
        <w:pStyle w:val="textbody"/>
      </w:pPr>
    </w:p>
    <w:p w14:paraId="6FE258A1" w14:textId="656FF004" w:rsidR="008E4A38" w:rsidRDefault="008E4A38" w:rsidP="008E4A38">
      <w:pPr>
        <w:pStyle w:val="textbody"/>
      </w:pPr>
      <w:r>
        <w:t>Example:</w:t>
      </w:r>
    </w:p>
    <w:p w14:paraId="081607A8" w14:textId="77777777" w:rsidR="008E4A38" w:rsidRDefault="008E4A38" w:rsidP="008E4A38">
      <w:pPr>
        <w:pStyle w:val="textbody"/>
      </w:pPr>
      <w:r>
        <w:t>ClimateModifiers</w:t>
      </w:r>
    </w:p>
    <w:p w14:paraId="503074B9" w14:textId="3512934D" w:rsidR="008E4A38" w:rsidRDefault="008E4A38" w:rsidP="008E4A38">
      <w:pPr>
        <w:pStyle w:val="textbody"/>
        <w:ind w:right="-720"/>
      </w:pPr>
      <w:r>
        <w:t>&gt;&gt; Var</w:t>
      </w:r>
      <w:r>
        <w:tab/>
        <w:t>Source</w:t>
      </w:r>
      <w:r>
        <w:tab/>
      </w:r>
      <w:r w:rsidR="0071014F">
        <w:t xml:space="preserve">    </w:t>
      </w:r>
      <w:r>
        <w:t>Threshold</w:t>
      </w:r>
      <w:r>
        <w:tab/>
        <w:t>Months</w:t>
      </w:r>
      <w:r w:rsidR="0071014F">
        <w:t xml:space="preserve">  </w:t>
      </w:r>
      <w:r>
        <w:t>Aggregation</w:t>
      </w:r>
      <w:r>
        <w:tab/>
        <w:t>LagYears</w:t>
      </w:r>
      <w:r>
        <w:tab/>
        <w:t>Modifier</w:t>
      </w:r>
    </w:p>
    <w:p w14:paraId="6DFABBFD" w14:textId="33EB6260" w:rsidR="008E4A38" w:rsidRDefault="008E4A38" w:rsidP="008E4A38">
      <w:pPr>
        <w:pStyle w:val="textbody"/>
        <w:ind w:right="90"/>
      </w:pPr>
      <w:r>
        <w:t>SPEI</w:t>
      </w:r>
      <w:r>
        <w:tab/>
        <w:t>Library</w:t>
      </w:r>
      <w:r>
        <w:tab/>
      </w:r>
      <w:r>
        <w:tab/>
        <w:t>&gt;-0.5</w:t>
      </w:r>
      <w:r>
        <w:tab/>
        <w:t>5-7</w:t>
      </w:r>
      <w:r>
        <w:tab/>
      </w:r>
      <w:r w:rsidR="0071014F">
        <w:t xml:space="preserve">  </w:t>
      </w:r>
      <w:r>
        <w:t>Average</w:t>
      </w:r>
      <w:r>
        <w:tab/>
      </w:r>
      <w:r w:rsidR="0071014F">
        <w:t xml:space="preserve">  </w:t>
      </w:r>
      <w:r>
        <w:t>1</w:t>
      </w:r>
      <w:r>
        <w:tab/>
      </w:r>
      <w:r>
        <w:tab/>
        <w:t>-99.0</w:t>
      </w:r>
    </w:p>
    <w:p w14:paraId="1213BE17" w14:textId="0300C916" w:rsidR="008E4A38" w:rsidRPr="008E4A38" w:rsidRDefault="008E4A38" w:rsidP="008E4A38">
      <w:pPr>
        <w:pStyle w:val="textbody"/>
        <w:ind w:right="90"/>
      </w:pPr>
      <w:r>
        <w:t>temp</w:t>
      </w:r>
      <w:r>
        <w:tab/>
        <w:t>Library</w:t>
      </w:r>
      <w:r>
        <w:tab/>
      </w:r>
      <w:r>
        <w:tab/>
        <w:t>&lt;28</w:t>
      </w:r>
      <w:r>
        <w:tab/>
        <w:t>8</w:t>
      </w:r>
      <w:r>
        <w:tab/>
      </w:r>
      <w:r w:rsidR="0071014F">
        <w:t xml:space="preserve">  </w:t>
      </w:r>
      <w:r>
        <w:t>Average</w:t>
      </w:r>
      <w:r>
        <w:tab/>
      </w:r>
      <w:r w:rsidR="0071014F">
        <w:t xml:space="preserve">  </w:t>
      </w:r>
      <w:r>
        <w:t>0</w:t>
      </w:r>
      <w:r>
        <w:tab/>
      </w:r>
      <w:r>
        <w:tab/>
        <w:t>-99.0</w:t>
      </w:r>
    </w:p>
    <w:p w14:paraId="6490A21F" w14:textId="5D4C8249" w:rsidR="00B71AF3" w:rsidRDefault="00B71AF3" w:rsidP="001D55CC">
      <w:pPr>
        <w:pStyle w:val="Heading3"/>
        <w:numPr>
          <w:ilvl w:val="2"/>
          <w:numId w:val="4"/>
        </w:numPr>
        <w:ind w:left="864" w:hanging="864"/>
      </w:pPr>
      <w:bookmarkStart w:id="214" w:name="_Ref148520322"/>
      <w:r>
        <w:t>Species parameters</w:t>
      </w:r>
      <w:bookmarkEnd w:id="213"/>
      <w:bookmarkEnd w:id="214"/>
    </w:p>
    <w:p w14:paraId="1BA87C9F" w14:textId="77777777" w:rsidR="00B71AF3" w:rsidRDefault="00B71AF3" w:rsidP="00EB5F56">
      <w:pPr>
        <w:pStyle w:val="textbody"/>
      </w:pPr>
      <w:r>
        <w:t>Next, a table of species parameters for the BDA agent.  Species need not be listed and may appear in any order.  If a species is excluded, the species is never a host.  I</w:t>
      </w:r>
      <w:r w:rsidR="00A216AE">
        <w:t>f a species is listed, all 13</w:t>
      </w:r>
      <w:r>
        <w:t xml:space="preserve"> parameters must be provided.</w:t>
      </w:r>
    </w:p>
    <w:p w14:paraId="29C18ED2" w14:textId="77777777" w:rsidR="00B71AF3" w:rsidRDefault="00B71AF3" w:rsidP="00EB5F56">
      <w:pPr>
        <w:pStyle w:val="textbody"/>
      </w:pPr>
      <w:r>
        <w:t xml:space="preserve">Minor, Secondary, and </w:t>
      </w:r>
      <w:r w:rsidR="00A216AE">
        <w:t>Major</w:t>
      </w:r>
      <w:r w:rsidR="004F5718">
        <w:t xml:space="preserve"> </w:t>
      </w:r>
      <w:r w:rsidR="004F5718" w:rsidRPr="004F5718">
        <w:rPr>
          <w:i/>
        </w:rPr>
        <w:t>Host Age</w:t>
      </w:r>
      <w:r>
        <w:t xml:space="preserve">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14:paraId="0190C477" w14:textId="77777777" w:rsidR="00A216AE" w:rsidRDefault="00A216AE" w:rsidP="00EB5F56">
      <w:pPr>
        <w:pStyle w:val="textbody"/>
        <w:rPr>
          <w:i/>
          <w:iCs/>
        </w:rPr>
      </w:pPr>
      <w:r w:rsidRPr="004F5718">
        <w:rPr>
          <w:i/>
        </w:rPr>
        <w:t>SRDProb</w:t>
      </w:r>
      <w:r>
        <w:t xml:space="preserve"> values for each Host Preference Class (Minor, Secondary, Major)</w:t>
      </w:r>
      <w:r w:rsidR="004F5718">
        <w:t xml:space="preserve"> define the SRD values for cohorts in that class.  The SRDProb values must range between 0 and 1.  </w:t>
      </w:r>
      <w:r w:rsidR="00F95134">
        <w:t>All</w:t>
      </w:r>
      <w:r w:rsidR="004F5718">
        <w:t xml:space="preserve"> </w:t>
      </w:r>
      <w:r w:rsidR="00BA0212">
        <w:t>previous versions</w:t>
      </w:r>
      <w:r w:rsidR="00F95134">
        <w:t xml:space="preserve"> (&lt;3.0)</w:t>
      </w:r>
      <w:r w:rsidR="00BA0212">
        <w:t xml:space="preserve"> of the </w:t>
      </w:r>
      <w:r w:rsidR="004F5718">
        <w:t>BDA extension used hard-coded values of 0.33, 0.66, and 1.0 for these values.</w:t>
      </w:r>
    </w:p>
    <w:p w14:paraId="29CDC939" w14:textId="77777777" w:rsidR="004F5718" w:rsidRDefault="00B71AF3" w:rsidP="00EB5F56">
      <w:pPr>
        <w:pStyle w:val="textbody"/>
      </w:pPr>
      <w:r w:rsidRPr="004F5718">
        <w:rPr>
          <w:i/>
        </w:rPr>
        <w:t>Susceptibility Class Ages</w:t>
      </w:r>
      <w:r>
        <w:t xml:space="preserve"> indicate the minimum age at which a species enters a respective </w:t>
      </w:r>
      <w:r w:rsidR="004F5718">
        <w:t>S</w:t>
      </w:r>
      <w:r>
        <w:t xml:space="preserve">usceptibility </w:t>
      </w:r>
      <w:r w:rsidR="004F5718">
        <w:t>C</w:t>
      </w:r>
      <w:r>
        <w:t xml:space="preserve">lass.  These classes determine </w:t>
      </w:r>
      <w:r w:rsidR="00182EF1">
        <w:t>the age cohorts subject to mortality</w:t>
      </w:r>
      <w:r>
        <w:t xml:space="preserve"> if a site is disturbed.  A value greater than the tree species longevity (e.g., 999) indicates that the species never reaches the indicated class.  Cohorts younger than the minimum age for susceptibility class 3 are assigned a susceptibility class of</w:t>
      </w:r>
      <w:r w:rsidR="004F5718">
        <w:t xml:space="preserve"> 4, and are immune to the BDA.</w:t>
      </w:r>
      <w:r w:rsidR="00600166">
        <w:t xml:space="preserve">  This feature can be used to allow young cohorts representing advanced regeneration to survive the disturbance.</w:t>
      </w:r>
    </w:p>
    <w:p w14:paraId="56AD47D4" w14:textId="77777777" w:rsidR="003A4921" w:rsidRDefault="003A4921" w:rsidP="00EB5F56">
      <w:pPr>
        <w:pStyle w:val="textbody"/>
        <w:rPr>
          <w:i/>
        </w:rPr>
      </w:pPr>
    </w:p>
    <w:p w14:paraId="50A9773B" w14:textId="77777777" w:rsidR="004F5718" w:rsidRDefault="003A4921" w:rsidP="00EB5F56">
      <w:pPr>
        <w:pStyle w:val="textbody"/>
      </w:pPr>
      <w:r>
        <w:rPr>
          <w:i/>
        </w:rPr>
        <w:t>Mort</w:t>
      </w:r>
      <w:r w:rsidR="004F5718">
        <w:rPr>
          <w:i/>
        </w:rPr>
        <w:t>Prob</w:t>
      </w:r>
      <w:r w:rsidR="004F5718">
        <w:t xml:space="preserve"> values for each Susceptibilit</w:t>
      </w:r>
      <w:r>
        <w:t>y Class (3, 2, 1) define the probability of mortality</w:t>
      </w:r>
      <w:r w:rsidR="004F5718">
        <w:t xml:space="preserve"> for cohorts in that class</w:t>
      </w:r>
      <w:r>
        <w:t xml:space="preserve"> when disturbance occurs</w:t>
      </w:r>
      <w:r w:rsidR="004F5718">
        <w:t>.</w:t>
      </w:r>
      <w:r w:rsidR="007A7CCC">
        <w:t xml:space="preserve">  This change from the original BDA extension makes the killing of cohorts </w:t>
      </w:r>
      <w:r w:rsidR="007A7CCC">
        <w:lastRenderedPageBreak/>
        <w:t xml:space="preserve">probabilistic based on the site </w:t>
      </w:r>
      <w:r w:rsidR="00F95134">
        <w:t>BDP</w:t>
      </w:r>
      <w:r w:rsidR="007A7CCC">
        <w:t xml:space="preserve"> and the susceptibility class of each cohort.</w:t>
      </w:r>
      <w:r w:rsidR="00BC05F7">
        <w:t xml:space="preserve">  The Mort</w:t>
      </w:r>
      <w:r w:rsidR="004F5718">
        <w:t>Prob values must range between 0 and 1.</w:t>
      </w:r>
    </w:p>
    <w:p w14:paraId="104FE11D" w14:textId="08925167" w:rsidR="00182EF1" w:rsidRPr="007A7CCC" w:rsidRDefault="00182EF1" w:rsidP="00EB5F56">
      <w:pPr>
        <w:pStyle w:val="textbody"/>
      </w:pPr>
      <w:commentRangeStart w:id="215"/>
      <w:r w:rsidRPr="00692412">
        <w:rPr>
          <w:i/>
          <w:highlight w:val="yellow"/>
          <w:rPrChange w:id="216" w:author="Miranda, Brian -FS" w:date="2023-10-18T11:16:00Z">
            <w:rPr>
              <w:i/>
            </w:rPr>
          </w:rPrChange>
        </w:rPr>
        <w:t>Special</w:t>
      </w:r>
      <w:r w:rsidR="00F95134" w:rsidRPr="00692412">
        <w:rPr>
          <w:i/>
          <w:highlight w:val="yellow"/>
          <w:rPrChange w:id="217" w:author="Miranda, Brian -FS" w:date="2023-10-18T11:16:00Z">
            <w:rPr>
              <w:i/>
            </w:rPr>
          </w:rPrChange>
        </w:rPr>
        <w:t>DeadFuel</w:t>
      </w:r>
      <w:commentRangeEnd w:id="215"/>
      <w:r w:rsidR="00692412">
        <w:rPr>
          <w:rStyle w:val="CommentReference"/>
          <w:rFonts w:eastAsia="Batang"/>
        </w:rPr>
        <w:commentReference w:id="215"/>
      </w:r>
      <w:r w:rsidR="007A7CCC">
        <w:t xml:space="preserve"> s</w:t>
      </w:r>
      <w:r>
        <w:t>pecifies whether a species contributes to a specialty dead fuel class for use with fuel extensions that account for disturbance-related fuels.  This feature is used to track the number of dead cohorts of these species for each site, which can be used by other extensions.  For example, the Dynamic Fire and Fuel System (DFFS) extension uses the presence of dead conifers to specify certain insect-kill fuel types. Par</w:t>
      </w:r>
      <w:del w:id="218" w:author="Miranda, Brian -FS" w:date="2023-10-18T11:17:00Z">
        <w:r w:rsidDel="00692412">
          <w:delText>e</w:delText>
        </w:r>
      </w:del>
      <w:ins w:id="219" w:author="Miranda, Brian -FS" w:date="2023-10-18T11:17:00Z">
        <w:r w:rsidR="00692412">
          <w:t>a</w:t>
        </w:r>
      </w:ins>
      <w:r>
        <w:t>m</w:t>
      </w:r>
      <w:ins w:id="220" w:author="Miranda, Brian -FS" w:date="2023-10-18T11:17:00Z">
        <w:r w:rsidR="00692412">
          <w:t>e</w:t>
        </w:r>
      </w:ins>
      <w:r>
        <w:t>ter o</w:t>
      </w:r>
      <w:r w:rsidR="007A7CCC">
        <w:t>ptions are ‘yes’ or ‘no’.  Species that are not listed default to ‘no’.</w:t>
      </w:r>
    </w:p>
    <w:p w14:paraId="637BBE5F" w14:textId="77777777" w:rsidR="00B71AF3" w:rsidRDefault="00B71AF3" w:rsidP="00EB5F56">
      <w:pPr>
        <w:pStyle w:val="textbody"/>
        <w:rPr>
          <w:i/>
          <w:iCs/>
        </w:rPr>
      </w:pPr>
      <w:r>
        <w:t>Example:</w:t>
      </w:r>
    </w:p>
    <w:p w14:paraId="1D431C21" w14:textId="77777777" w:rsidR="007A7CCC" w:rsidRPr="007A7CCC" w:rsidRDefault="007A7CCC" w:rsidP="007A7CCC">
      <w:pPr>
        <w:pStyle w:val="textinputfile"/>
        <w:ind w:left="0" w:right="-720"/>
        <w:rPr>
          <w:sz w:val="16"/>
          <w:szCs w:val="16"/>
        </w:rPr>
      </w:pPr>
      <w:r w:rsidRPr="007A7CCC">
        <w:rPr>
          <w:sz w:val="16"/>
          <w:szCs w:val="16"/>
        </w:rPr>
        <w:t>BDASpeciesParameters</w:t>
      </w:r>
    </w:p>
    <w:p w14:paraId="329ADAC2" w14:textId="77777777" w:rsidR="007A7CCC" w:rsidRPr="007A7CCC" w:rsidRDefault="007A7CCC" w:rsidP="007A7CCC">
      <w:pPr>
        <w:pStyle w:val="textinputfile"/>
        <w:ind w:left="0" w:right="-720"/>
        <w:rPr>
          <w:sz w:val="16"/>
          <w:szCs w:val="16"/>
        </w:rPr>
      </w:pPr>
      <w:r w:rsidRPr="007A7CCC">
        <w:rPr>
          <w:sz w:val="16"/>
          <w:szCs w:val="16"/>
        </w:rPr>
        <w:t xml:space="preserve">&gt;&gt;                                               </w:t>
      </w:r>
      <w:r>
        <w:rPr>
          <w:sz w:val="16"/>
          <w:szCs w:val="16"/>
        </w:rPr>
        <w:t>|</w:t>
      </w:r>
      <w:r w:rsidRPr="007A7CCC">
        <w:rPr>
          <w:sz w:val="16"/>
          <w:szCs w:val="16"/>
        </w:rPr>
        <w:t xml:space="preserve"> Susceptibility  </w:t>
      </w:r>
      <w:r>
        <w:rPr>
          <w:sz w:val="16"/>
          <w:szCs w:val="16"/>
        </w:rPr>
        <w:tab/>
      </w:r>
      <w:r>
        <w:rPr>
          <w:sz w:val="16"/>
          <w:szCs w:val="16"/>
        </w:rPr>
        <w:tab/>
      </w:r>
      <w:r>
        <w:rPr>
          <w:sz w:val="16"/>
          <w:szCs w:val="16"/>
        </w:rPr>
        <w:tab/>
      </w:r>
      <w:r>
        <w:rPr>
          <w:sz w:val="16"/>
          <w:szCs w:val="16"/>
        </w:rPr>
        <w:tab/>
        <w:t xml:space="preserve"> </w:t>
      </w:r>
      <w:r w:rsidR="00B62B8A">
        <w:rPr>
          <w:sz w:val="16"/>
          <w:szCs w:val="16"/>
        </w:rPr>
        <w:t xml:space="preserve"> |</w:t>
      </w:r>
      <w:r w:rsidR="00F95134">
        <w:rPr>
          <w:sz w:val="16"/>
          <w:szCs w:val="16"/>
        </w:rPr>
        <w:t xml:space="preserve"> </w:t>
      </w:r>
      <w:r w:rsidR="00182EF1">
        <w:rPr>
          <w:sz w:val="16"/>
          <w:szCs w:val="16"/>
        </w:rPr>
        <w:t>Special</w:t>
      </w:r>
    </w:p>
    <w:p w14:paraId="79C703DD" w14:textId="77777777" w:rsidR="007A7CCC" w:rsidRPr="007A7CCC" w:rsidRDefault="007A7CCC" w:rsidP="007A7CCC">
      <w:pPr>
        <w:pStyle w:val="textinputfile"/>
        <w:ind w:left="0" w:right="-720"/>
        <w:rPr>
          <w:sz w:val="16"/>
          <w:szCs w:val="16"/>
        </w:rPr>
      </w:pPr>
      <w:r w:rsidRPr="007A7CCC">
        <w:rPr>
          <w:sz w:val="16"/>
          <w:szCs w:val="16"/>
        </w:rPr>
        <w:t xml:space="preserve">&gt;&gt;Species  MinorHost  </w:t>
      </w:r>
      <w:r>
        <w:rPr>
          <w:sz w:val="16"/>
          <w:szCs w:val="16"/>
        </w:rPr>
        <w:t xml:space="preserve">  </w:t>
      </w:r>
      <w:r w:rsidRPr="007A7CCC">
        <w:rPr>
          <w:sz w:val="16"/>
          <w:szCs w:val="16"/>
        </w:rPr>
        <w:t xml:space="preserve">2ndHost     </w:t>
      </w:r>
      <w:r>
        <w:rPr>
          <w:sz w:val="16"/>
          <w:szCs w:val="16"/>
        </w:rPr>
        <w:t xml:space="preserve"> </w:t>
      </w:r>
      <w:r w:rsidRPr="007A7CCC">
        <w:rPr>
          <w:sz w:val="16"/>
          <w:szCs w:val="16"/>
        </w:rPr>
        <w:t xml:space="preserve">MajorHost   </w:t>
      </w:r>
      <w:r>
        <w:rPr>
          <w:sz w:val="16"/>
          <w:szCs w:val="16"/>
        </w:rPr>
        <w:t>|</w:t>
      </w:r>
      <w:r w:rsidRPr="007A7CCC">
        <w:rPr>
          <w:sz w:val="16"/>
          <w:szCs w:val="16"/>
        </w:rPr>
        <w:t xml:space="preserve"> Class3        Class2        Class1 </w:t>
      </w:r>
      <w:r>
        <w:rPr>
          <w:sz w:val="16"/>
          <w:szCs w:val="16"/>
        </w:rPr>
        <w:t xml:space="preserve">      </w:t>
      </w:r>
      <w:r w:rsidR="00B62B8A">
        <w:rPr>
          <w:sz w:val="16"/>
          <w:szCs w:val="16"/>
        </w:rPr>
        <w:t>|</w:t>
      </w:r>
      <w:r>
        <w:rPr>
          <w:sz w:val="16"/>
          <w:szCs w:val="16"/>
        </w:rPr>
        <w:t xml:space="preserve"> </w:t>
      </w:r>
      <w:r w:rsidR="00182EF1">
        <w:rPr>
          <w:sz w:val="16"/>
          <w:szCs w:val="16"/>
        </w:rPr>
        <w:t>Dead</w:t>
      </w:r>
    </w:p>
    <w:p w14:paraId="62EC28BF" w14:textId="77777777" w:rsidR="007A7CCC" w:rsidRPr="007A7CCC" w:rsidRDefault="007A7CCC" w:rsidP="007A7CCC">
      <w:pPr>
        <w:pStyle w:val="textinputfile"/>
        <w:ind w:left="0" w:right="-720"/>
        <w:rPr>
          <w:sz w:val="16"/>
          <w:szCs w:val="16"/>
        </w:rPr>
      </w:pPr>
      <w:r w:rsidRPr="007A7CCC">
        <w:rPr>
          <w:sz w:val="16"/>
          <w:szCs w:val="16"/>
        </w:rPr>
        <w:t xml:space="preserve">&gt;&gt;Name     Age SRDProb  Age SRDProb  Age SRDProb </w:t>
      </w:r>
      <w:r>
        <w:rPr>
          <w:sz w:val="16"/>
          <w:szCs w:val="16"/>
        </w:rPr>
        <w:t>|</w:t>
      </w:r>
      <w:r w:rsidR="003A4921">
        <w:rPr>
          <w:sz w:val="16"/>
          <w:szCs w:val="16"/>
        </w:rPr>
        <w:t xml:space="preserve"> Age Mort</w:t>
      </w:r>
      <w:r w:rsidRPr="007A7CCC">
        <w:rPr>
          <w:sz w:val="16"/>
          <w:szCs w:val="16"/>
        </w:rPr>
        <w:t xml:space="preserve">Prob  Age </w:t>
      </w:r>
      <w:r w:rsidR="003A4921">
        <w:rPr>
          <w:sz w:val="16"/>
          <w:szCs w:val="16"/>
        </w:rPr>
        <w:t>Mort</w:t>
      </w:r>
      <w:r w:rsidRPr="007A7CCC">
        <w:rPr>
          <w:sz w:val="16"/>
          <w:szCs w:val="16"/>
        </w:rPr>
        <w:t xml:space="preserve">Prob  Age </w:t>
      </w:r>
      <w:r w:rsidR="003A4921">
        <w:rPr>
          <w:sz w:val="16"/>
          <w:szCs w:val="16"/>
        </w:rPr>
        <w:t>Mort</w:t>
      </w:r>
      <w:r w:rsidRPr="007A7CCC">
        <w:rPr>
          <w:sz w:val="16"/>
          <w:szCs w:val="16"/>
        </w:rPr>
        <w:t xml:space="preserve">Prob </w:t>
      </w:r>
      <w:r w:rsidR="00B62B8A">
        <w:rPr>
          <w:sz w:val="16"/>
          <w:szCs w:val="16"/>
        </w:rPr>
        <w:t>|</w:t>
      </w:r>
      <w:r w:rsidRPr="007A7CCC">
        <w:rPr>
          <w:sz w:val="16"/>
          <w:szCs w:val="16"/>
        </w:rPr>
        <w:t xml:space="preserve"> </w:t>
      </w:r>
      <w:r w:rsidR="00182EF1">
        <w:rPr>
          <w:sz w:val="16"/>
          <w:szCs w:val="16"/>
        </w:rPr>
        <w:t>Fuel</w:t>
      </w:r>
      <w:r w:rsidRPr="007A7CCC">
        <w:rPr>
          <w:sz w:val="16"/>
          <w:szCs w:val="16"/>
        </w:rPr>
        <w:t>?</w:t>
      </w:r>
    </w:p>
    <w:p w14:paraId="18E42425" w14:textId="77777777" w:rsidR="007A7CCC" w:rsidRPr="007A7CCC" w:rsidRDefault="007A7CCC" w:rsidP="007A7CCC">
      <w:pPr>
        <w:pStyle w:val="textinputfile"/>
        <w:ind w:left="0" w:right="-720"/>
        <w:rPr>
          <w:sz w:val="16"/>
          <w:szCs w:val="16"/>
        </w:rPr>
      </w:pPr>
      <w:r w:rsidRPr="007A7CCC">
        <w:rPr>
          <w:sz w:val="16"/>
          <w:szCs w:val="16"/>
        </w:rPr>
        <w:t>&gt;&gt; ----------------------------------------------------------------------------------</w:t>
      </w:r>
      <w:r>
        <w:rPr>
          <w:sz w:val="16"/>
          <w:szCs w:val="16"/>
        </w:rPr>
        <w:t>---------------</w:t>
      </w:r>
    </w:p>
    <w:p w14:paraId="034B637B" w14:textId="77777777" w:rsidR="007A7CCC" w:rsidRPr="007A7CCC" w:rsidRDefault="007A7CCC" w:rsidP="007A7CCC">
      <w:pPr>
        <w:pStyle w:val="textinputfile"/>
        <w:ind w:left="0" w:right="-720"/>
        <w:rPr>
          <w:sz w:val="16"/>
          <w:szCs w:val="16"/>
        </w:rPr>
      </w:pPr>
      <w:r w:rsidRPr="007A7CCC">
        <w:rPr>
          <w:sz w:val="16"/>
          <w:szCs w:val="16"/>
        </w:rPr>
        <w:t xml:space="preserve">abiebals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20  0.5</w:t>
      </w:r>
      <w:r w:rsidRPr="007A7CCC">
        <w:rPr>
          <w:sz w:val="16"/>
          <w:szCs w:val="16"/>
        </w:rPr>
        <w:tab/>
      </w:r>
      <w:r>
        <w:rPr>
          <w:sz w:val="16"/>
          <w:szCs w:val="16"/>
        </w:rPr>
        <w:t xml:space="preserve"> 40  1.0</w:t>
      </w:r>
      <w:r w:rsidRPr="007A7CCC">
        <w:rPr>
          <w:sz w:val="16"/>
          <w:szCs w:val="16"/>
        </w:rPr>
        <w:t xml:space="preserve"> </w:t>
      </w:r>
      <w:r>
        <w:rPr>
          <w:sz w:val="16"/>
          <w:szCs w:val="16"/>
        </w:rPr>
        <w:t xml:space="preserve">     </w:t>
      </w:r>
      <w:r w:rsidR="00600166">
        <w:rPr>
          <w:sz w:val="16"/>
          <w:szCs w:val="16"/>
        </w:rPr>
        <w:t>11  1.</w:t>
      </w:r>
      <w:r>
        <w:rPr>
          <w:sz w:val="16"/>
          <w:szCs w:val="16"/>
        </w:rPr>
        <w:t>0</w:t>
      </w:r>
      <w:r>
        <w:rPr>
          <w:sz w:val="16"/>
          <w:szCs w:val="16"/>
        </w:rPr>
        <w:tab/>
        <w:t xml:space="preserve">     </w:t>
      </w:r>
      <w:r w:rsidR="00B62B8A">
        <w:rPr>
          <w:sz w:val="16"/>
          <w:szCs w:val="16"/>
        </w:rPr>
        <w:t xml:space="preserve"> </w:t>
      </w:r>
      <w:r w:rsidRPr="007A7CCC">
        <w:rPr>
          <w:sz w:val="16"/>
          <w:szCs w:val="16"/>
        </w:rPr>
        <w:t xml:space="preserve">20  </w:t>
      </w:r>
      <w:r w:rsidR="00600166">
        <w:rPr>
          <w:sz w:val="16"/>
          <w:szCs w:val="16"/>
        </w:rPr>
        <w:t>1.0</w:t>
      </w:r>
      <w:r w:rsidRPr="007A7CCC">
        <w:rPr>
          <w:sz w:val="16"/>
          <w:szCs w:val="16"/>
        </w:rPr>
        <w:tab/>
        <w:t xml:space="preserve">    </w:t>
      </w:r>
      <w:r w:rsidR="00B62B8A">
        <w:rPr>
          <w:sz w:val="16"/>
          <w:szCs w:val="16"/>
        </w:rPr>
        <w:t xml:space="preserve"> </w:t>
      </w:r>
      <w:r>
        <w:rPr>
          <w:sz w:val="16"/>
          <w:szCs w:val="16"/>
        </w:rPr>
        <w:t>50  1.0</w:t>
      </w:r>
      <w:r>
        <w:rPr>
          <w:sz w:val="16"/>
          <w:szCs w:val="16"/>
        </w:rPr>
        <w:tab/>
        <w:t xml:space="preserve">    </w:t>
      </w:r>
      <w:r w:rsidR="00B62B8A">
        <w:rPr>
          <w:sz w:val="16"/>
          <w:szCs w:val="16"/>
        </w:rPr>
        <w:t xml:space="preserve"> </w:t>
      </w:r>
      <w:r w:rsidRPr="007A7CCC">
        <w:rPr>
          <w:sz w:val="16"/>
          <w:szCs w:val="16"/>
        </w:rPr>
        <w:t>yes</w:t>
      </w:r>
    </w:p>
    <w:p w14:paraId="7E341675" w14:textId="77777777" w:rsidR="007A7CCC" w:rsidRPr="007A7CCC" w:rsidRDefault="007A7CCC" w:rsidP="007A7CCC">
      <w:pPr>
        <w:pStyle w:val="textinputfile"/>
        <w:ind w:left="0" w:right="-720"/>
        <w:rPr>
          <w:sz w:val="16"/>
          <w:szCs w:val="16"/>
        </w:rPr>
      </w:pPr>
      <w:r w:rsidRPr="007A7CCC">
        <w:rPr>
          <w:sz w:val="16"/>
          <w:szCs w:val="16"/>
        </w:rPr>
        <w:t xml:space="preserve">piceglau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 xml:space="preserve">20  0.5      </w:t>
      </w:r>
      <w:r>
        <w:rPr>
          <w:sz w:val="16"/>
          <w:szCs w:val="16"/>
        </w:rPr>
        <w:t xml:space="preserve"> 40  1.0      0   0</w:t>
      </w:r>
      <w:r>
        <w:rPr>
          <w:sz w:val="16"/>
          <w:szCs w:val="16"/>
        </w:rPr>
        <w:tab/>
        <w:t xml:space="preserve">     </w:t>
      </w:r>
      <w:r w:rsidR="00B62B8A">
        <w:rPr>
          <w:sz w:val="16"/>
          <w:szCs w:val="16"/>
        </w:rPr>
        <w:t xml:space="preserve"> </w:t>
      </w:r>
      <w:r>
        <w:rPr>
          <w:sz w:val="16"/>
          <w:szCs w:val="16"/>
        </w:rPr>
        <w:t>2</w:t>
      </w:r>
      <w:r w:rsidRPr="007A7CCC">
        <w:rPr>
          <w:sz w:val="16"/>
          <w:szCs w:val="16"/>
        </w:rPr>
        <w:t xml:space="preserve">0  0.15     </w:t>
      </w:r>
      <w:r>
        <w:rPr>
          <w:sz w:val="16"/>
          <w:szCs w:val="16"/>
        </w:rPr>
        <w:t xml:space="preserve"> 50  0.42</w:t>
      </w:r>
      <w:r>
        <w:rPr>
          <w:sz w:val="16"/>
          <w:szCs w:val="16"/>
        </w:rPr>
        <w:tab/>
        <w:t xml:space="preserve">    </w:t>
      </w:r>
      <w:r w:rsidR="00B62B8A">
        <w:rPr>
          <w:sz w:val="16"/>
          <w:szCs w:val="16"/>
        </w:rPr>
        <w:t xml:space="preserve"> </w:t>
      </w:r>
      <w:r w:rsidRPr="007A7CCC">
        <w:rPr>
          <w:sz w:val="16"/>
          <w:szCs w:val="16"/>
        </w:rPr>
        <w:t>yes</w:t>
      </w:r>
    </w:p>
    <w:p w14:paraId="2F4E903A" w14:textId="77777777" w:rsidR="007A7CCC" w:rsidRPr="007A7CCC" w:rsidRDefault="007A7CCC" w:rsidP="007A7CCC">
      <w:pPr>
        <w:pStyle w:val="textinputfile"/>
        <w:ind w:left="0" w:right="-720"/>
        <w:rPr>
          <w:sz w:val="16"/>
          <w:szCs w:val="16"/>
        </w:rPr>
      </w:pPr>
      <w:r w:rsidRPr="007A7CCC">
        <w:rPr>
          <w:sz w:val="16"/>
          <w:szCs w:val="16"/>
        </w:rPr>
        <w:t xml:space="preserve">picemari  </w:t>
      </w:r>
      <w:r>
        <w:rPr>
          <w:sz w:val="16"/>
          <w:szCs w:val="16"/>
        </w:rPr>
        <w:t xml:space="preserve">  </w:t>
      </w:r>
      <w:r w:rsidRPr="007A7CCC">
        <w:rPr>
          <w:sz w:val="16"/>
          <w:szCs w:val="16"/>
        </w:rPr>
        <w:t>0   0.25</w:t>
      </w:r>
      <w:r w:rsidRPr="007A7CCC">
        <w:rPr>
          <w:sz w:val="16"/>
          <w:szCs w:val="16"/>
        </w:rPr>
        <w:tab/>
      </w:r>
      <w:r>
        <w:rPr>
          <w:sz w:val="16"/>
          <w:szCs w:val="16"/>
        </w:rPr>
        <w:t xml:space="preserve">  </w:t>
      </w:r>
      <w:r w:rsidRPr="007A7CCC">
        <w:rPr>
          <w:sz w:val="16"/>
          <w:szCs w:val="16"/>
        </w:rPr>
        <w:t>20  0.5</w:t>
      </w:r>
      <w:r w:rsidRPr="007A7CCC">
        <w:rPr>
          <w:sz w:val="16"/>
          <w:szCs w:val="16"/>
        </w:rPr>
        <w:tab/>
        <w:t xml:space="preserve"> </w:t>
      </w:r>
      <w:r>
        <w:rPr>
          <w:sz w:val="16"/>
          <w:szCs w:val="16"/>
        </w:rPr>
        <w:t>40  1.0      0   0</w:t>
      </w:r>
      <w:r>
        <w:rPr>
          <w:sz w:val="16"/>
          <w:szCs w:val="16"/>
        </w:rPr>
        <w:tab/>
        <w:t xml:space="preserve">     </w:t>
      </w:r>
      <w:r w:rsidR="00B62B8A">
        <w:rPr>
          <w:sz w:val="16"/>
          <w:szCs w:val="16"/>
        </w:rPr>
        <w:t xml:space="preserve"> </w:t>
      </w:r>
      <w:r w:rsidRPr="007A7CCC">
        <w:rPr>
          <w:sz w:val="16"/>
          <w:szCs w:val="16"/>
        </w:rPr>
        <w:t>20  0</w:t>
      </w:r>
      <w:r w:rsidRPr="007A7CCC">
        <w:rPr>
          <w:sz w:val="16"/>
          <w:szCs w:val="16"/>
        </w:rPr>
        <w:tab/>
        <w:t xml:space="preserve">    </w:t>
      </w:r>
      <w:r w:rsidR="00B62B8A">
        <w:rPr>
          <w:sz w:val="16"/>
          <w:szCs w:val="16"/>
        </w:rPr>
        <w:t xml:space="preserve"> </w:t>
      </w:r>
      <w:r>
        <w:rPr>
          <w:sz w:val="16"/>
          <w:szCs w:val="16"/>
        </w:rPr>
        <w:t>50  0</w:t>
      </w:r>
      <w:r>
        <w:rPr>
          <w:sz w:val="16"/>
          <w:szCs w:val="16"/>
        </w:rPr>
        <w:tab/>
        <w:t xml:space="preserve">    </w:t>
      </w:r>
      <w:r w:rsidR="00B62B8A">
        <w:rPr>
          <w:sz w:val="16"/>
          <w:szCs w:val="16"/>
        </w:rPr>
        <w:t xml:space="preserve"> </w:t>
      </w:r>
      <w:r w:rsidRPr="007A7CCC">
        <w:rPr>
          <w:sz w:val="16"/>
          <w:szCs w:val="16"/>
        </w:rPr>
        <w:t>yes</w:t>
      </w:r>
    </w:p>
    <w:p w14:paraId="73FFC614" w14:textId="77777777" w:rsidR="00E037C7" w:rsidRDefault="00E037C7" w:rsidP="001D55CC">
      <w:pPr>
        <w:pStyle w:val="Heading3"/>
        <w:numPr>
          <w:ilvl w:val="2"/>
          <w:numId w:val="4"/>
        </w:numPr>
        <w:ind w:left="864" w:hanging="864"/>
      </w:pPr>
      <w:bookmarkStart w:id="221" w:name="_Toc8716456"/>
      <w:r>
        <w:t>Ignored species (Optional)</w:t>
      </w:r>
      <w:bookmarkEnd w:id="221"/>
    </w:p>
    <w:p w14:paraId="365ED245" w14:textId="77777777" w:rsidR="00E037C7" w:rsidRDefault="00E037C7" w:rsidP="00E037C7">
      <w:pPr>
        <w:pStyle w:val="textbody"/>
      </w:pPr>
      <w:r>
        <w:t xml:space="preserve">The keyword </w:t>
      </w:r>
      <w:r w:rsidRPr="00BA0212">
        <w:rPr>
          <w:i/>
        </w:rPr>
        <w:t>IgnoredSpecies</w:t>
      </w:r>
      <w:r>
        <w:t xml:space="preserve">, followed by a list of species (each species on a separate line), define the species that should not be included in calculations of site resource dominance.  These species should be those that do not affect the resource value to the disturbance agent either positively or negatively.  Nonhost species that do not appear in this list are assumed to provide a 0 resource value, which, when averaged with host resource values, reduces the overall resource value.  </w:t>
      </w:r>
      <w:r w:rsidR="00691325">
        <w:t xml:space="preserve">If a species appears </w:t>
      </w:r>
      <w:r>
        <w:t>in</w:t>
      </w:r>
      <w:r w:rsidR="00691325">
        <w:t xml:space="preserve"> both</w:t>
      </w:r>
      <w:r>
        <w:t xml:space="preserve"> the </w:t>
      </w:r>
      <w:r w:rsidRPr="00BA0212">
        <w:rPr>
          <w:i/>
        </w:rPr>
        <w:t>BDASpeciesParameters</w:t>
      </w:r>
      <w:r>
        <w:t xml:space="preserve"> table</w:t>
      </w:r>
      <w:r w:rsidR="00691325">
        <w:t xml:space="preserve"> and the </w:t>
      </w:r>
      <w:r w:rsidR="00691325" w:rsidRPr="00BA0212">
        <w:rPr>
          <w:i/>
        </w:rPr>
        <w:t>IgnoredSpecies</w:t>
      </w:r>
      <w:r w:rsidR="00691325">
        <w:t xml:space="preserve"> list, the </w:t>
      </w:r>
      <w:r w:rsidR="00691325" w:rsidRPr="00BA0212">
        <w:rPr>
          <w:i/>
        </w:rPr>
        <w:t>IgnoredSpecies</w:t>
      </w:r>
      <w:r w:rsidR="00691325">
        <w:t xml:space="preserve"> list will override the other parameters for the species, and it will be ignored in calculations of site resource dominance</w:t>
      </w:r>
      <w:r>
        <w:t>.  Example:</w:t>
      </w:r>
    </w:p>
    <w:p w14:paraId="6EB57535" w14:textId="77777777" w:rsidR="00E037C7" w:rsidRDefault="00E037C7" w:rsidP="00E037C7">
      <w:pPr>
        <w:pStyle w:val="textinputfile"/>
      </w:pPr>
      <w:r>
        <w:t>IgnoredSpecies</w:t>
      </w:r>
    </w:p>
    <w:p w14:paraId="425E71C8" w14:textId="77777777" w:rsidR="00E037C7" w:rsidRDefault="00E037C7" w:rsidP="00E037C7">
      <w:pPr>
        <w:pStyle w:val="textinputfile"/>
      </w:pPr>
      <w:r>
        <w:t>pinuresi</w:t>
      </w:r>
    </w:p>
    <w:p w14:paraId="3C3FE57D" w14:textId="77777777" w:rsidR="00E037C7" w:rsidRDefault="00E037C7" w:rsidP="00E037C7">
      <w:pPr>
        <w:pStyle w:val="textinputfile"/>
      </w:pPr>
      <w:r>
        <w:t>pinustro</w:t>
      </w:r>
    </w:p>
    <w:p w14:paraId="7A53D276" w14:textId="77777777" w:rsidR="00B71AF3" w:rsidRPr="00FE1E11"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14:paraId="7CBDE1D7" w14:textId="57B13A6E" w:rsidR="00B71AF3" w:rsidRPr="00BB770A" w:rsidRDefault="00B71AF3" w:rsidP="001D55CC">
      <w:pPr>
        <w:pStyle w:val="Heading1"/>
        <w:numPr>
          <w:ilvl w:val="0"/>
          <w:numId w:val="4"/>
        </w:numPr>
      </w:pPr>
      <w:bookmarkStart w:id="222" w:name="_Toc8716457"/>
      <w:r w:rsidRPr="00BB770A">
        <w:lastRenderedPageBreak/>
        <w:t>Output Files</w:t>
      </w:r>
      <w:bookmarkEnd w:id="222"/>
      <w:ins w:id="223" w:author="Miranda, Brian -FS" w:date="2023-10-18T10:09:00Z">
        <w:r w:rsidR="00DA265B">
          <w:t xml:space="preserve"> &amp; Variables</w:t>
        </w:r>
      </w:ins>
    </w:p>
    <w:p w14:paraId="1B8DE161" w14:textId="77777777" w:rsidR="00B71AF3" w:rsidRDefault="00B71AF3" w:rsidP="001D55CC">
      <w:pPr>
        <w:pStyle w:val="Heading2"/>
        <w:numPr>
          <w:ilvl w:val="1"/>
          <w:numId w:val="4"/>
        </w:numPr>
      </w:pPr>
      <w:bookmarkStart w:id="224" w:name="_Toc8716458"/>
      <w:r>
        <w:t>BDA Severity Map</w:t>
      </w:r>
      <w:bookmarkEnd w:id="224"/>
    </w:p>
    <w:p w14:paraId="2D0C0BD9" w14:textId="77777777" w:rsidR="00B71AF3" w:rsidRDefault="00B71AF3">
      <w:pPr>
        <w:pStyle w:val="textbody"/>
      </w:pPr>
      <w:r>
        <w:t>The map of BDA severity is labeled 0 for non-active sites, 1 for active and not disturbed sites, [BDA severity + 1] for all disturbed sites.  A map is produced for each BDA time step.</w:t>
      </w:r>
    </w:p>
    <w:p w14:paraId="422F53DB" w14:textId="77777777" w:rsidR="00B10845" w:rsidRDefault="00B10845" w:rsidP="001D55CC">
      <w:pPr>
        <w:pStyle w:val="Heading2"/>
        <w:numPr>
          <w:ilvl w:val="1"/>
          <w:numId w:val="4"/>
        </w:numPr>
      </w:pPr>
      <w:bookmarkStart w:id="225" w:name="_Toc8716459"/>
      <w:r>
        <w:t>BDA Site Resource Dominance (SRD) Map (Optional)</w:t>
      </w:r>
      <w:bookmarkEnd w:id="225"/>
    </w:p>
    <w:p w14:paraId="2CB0D219" w14:textId="77777777"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14:paraId="1678E53F" w14:textId="77777777" w:rsidR="00B10845" w:rsidRDefault="00B10845" w:rsidP="001D55CC">
      <w:pPr>
        <w:pStyle w:val="Heading2"/>
        <w:numPr>
          <w:ilvl w:val="1"/>
          <w:numId w:val="4"/>
        </w:numPr>
      </w:pPr>
      <w:bookmarkStart w:id="226" w:name="_Toc8716460"/>
      <w:r>
        <w:t>BDA Neighborhood Resource Dominance (NRD) Map (Optional)</w:t>
      </w:r>
      <w:bookmarkEnd w:id="226"/>
    </w:p>
    <w:p w14:paraId="36FF6566" w14:textId="77777777" w:rsidR="00B10845" w:rsidRDefault="00B10845" w:rsidP="00B10845">
      <w:pPr>
        <w:pStyle w:val="textbody"/>
      </w:pPr>
      <w:r>
        <w:t xml:space="preserve">The map of BDA NRD </w:t>
      </w:r>
      <w:r w:rsidR="00C16C9B">
        <w:t>is labeled with the N</w:t>
      </w:r>
      <w:r>
        <w:t>RD value ranging from 0 to 100.  A map is produced for each BDA time step.</w:t>
      </w:r>
    </w:p>
    <w:p w14:paraId="7EE1C6C7" w14:textId="77777777" w:rsidR="00C16C9B" w:rsidRDefault="00C16C9B" w:rsidP="001D55CC">
      <w:pPr>
        <w:pStyle w:val="Heading2"/>
        <w:numPr>
          <w:ilvl w:val="1"/>
          <w:numId w:val="4"/>
        </w:numPr>
      </w:pPr>
      <w:bookmarkStart w:id="227" w:name="_Toc8716461"/>
      <w:r>
        <w:t xml:space="preserve">BDA </w:t>
      </w:r>
      <w:r w:rsidR="00340E01">
        <w:t>Biological Disturbance Probability (BDP)</w:t>
      </w:r>
      <w:r>
        <w:t xml:space="preserve"> Map (Optional)</w:t>
      </w:r>
      <w:bookmarkEnd w:id="227"/>
    </w:p>
    <w:p w14:paraId="3693C07F" w14:textId="77777777" w:rsidR="00C16C9B" w:rsidRPr="00B10845" w:rsidRDefault="00C16C9B" w:rsidP="00C16C9B">
      <w:pPr>
        <w:pStyle w:val="textbody"/>
      </w:pPr>
      <w:r>
        <w:t xml:space="preserve">The map of BDA </w:t>
      </w:r>
      <w:r w:rsidR="00340E01">
        <w:t>BDP</w:t>
      </w:r>
      <w:r>
        <w:t xml:space="preserve"> is labeled with the </w:t>
      </w:r>
      <w:r w:rsidR="00340E01">
        <w:t>BDP</w:t>
      </w:r>
      <w:r>
        <w:t xml:space="preserve"> value ranging from 0 to 100.  A map is produced for each BDA time step.</w:t>
      </w:r>
    </w:p>
    <w:p w14:paraId="5D4C99E2" w14:textId="77777777" w:rsidR="00B71AF3" w:rsidRDefault="00B71AF3" w:rsidP="001D55CC">
      <w:pPr>
        <w:pStyle w:val="Heading2"/>
        <w:numPr>
          <w:ilvl w:val="1"/>
          <w:numId w:val="4"/>
        </w:numPr>
      </w:pPr>
      <w:bookmarkStart w:id="228" w:name="_Toc8716462"/>
      <w:r>
        <w:t>BDA Log file</w:t>
      </w:r>
      <w:bookmarkEnd w:id="228"/>
    </w:p>
    <w:p w14:paraId="5EB85375" w14:textId="77777777" w:rsidR="00B71AF3" w:rsidRDefault="00B71AF3">
      <w:pPr>
        <w:pStyle w:val="textbody"/>
        <w:rPr>
          <w:ins w:id="229" w:author="Miranda, Brian -FS" w:date="2023-10-18T10:09:00Z"/>
        </w:rPr>
      </w:pPr>
      <w:r>
        <w:t>The event log is a text file that contains information about every event over the course of the scenario:  year, initiation cell coordinates, total event size (number of sites), number of damaged sites, number of cohorts killed total, mean BDA severity across all sites.</w:t>
      </w:r>
    </w:p>
    <w:p w14:paraId="0BD4FA8E" w14:textId="2408B0C3" w:rsidR="00DA265B" w:rsidRDefault="00DA265B" w:rsidP="00DA265B">
      <w:pPr>
        <w:pStyle w:val="Heading2"/>
        <w:numPr>
          <w:ilvl w:val="1"/>
          <w:numId w:val="4"/>
        </w:numPr>
        <w:rPr>
          <w:ins w:id="230" w:author="Miranda, Brian -FS" w:date="2023-10-18T10:09:00Z"/>
        </w:rPr>
      </w:pPr>
      <w:ins w:id="231" w:author="Miranda, Brian -FS" w:date="2023-10-18T10:09:00Z">
        <w:r>
          <w:t>Registered Site Variables</w:t>
        </w:r>
      </w:ins>
    </w:p>
    <w:p w14:paraId="75876B52" w14:textId="4BD7043B" w:rsidR="00DA265B" w:rsidRDefault="00DA265B" w:rsidP="00DA265B">
      <w:pPr>
        <w:pStyle w:val="textbody"/>
        <w:rPr>
          <w:ins w:id="232" w:author="Miranda, Brian -FS" w:date="2023-10-18T10:11:00Z"/>
        </w:rPr>
      </w:pPr>
      <w:ins w:id="233" w:author="Miranda, Brian -FS" w:date="2023-10-18T10:09:00Z">
        <w:r>
          <w:t>Registered site variables are internally stored site attributes that can be accessed by other extensions</w:t>
        </w:r>
      </w:ins>
      <w:ins w:id="234" w:author="Miranda, Brian -FS" w:date="2023-10-18T10:10:00Z">
        <w:r>
          <w:t>.</w:t>
        </w:r>
      </w:ins>
    </w:p>
    <w:p w14:paraId="56B5416C" w14:textId="5184C2E5" w:rsidR="00692412" w:rsidRDefault="00692412" w:rsidP="00692412">
      <w:pPr>
        <w:pStyle w:val="Heading2"/>
        <w:numPr>
          <w:ilvl w:val="2"/>
          <w:numId w:val="4"/>
        </w:numPr>
        <w:rPr>
          <w:ins w:id="235" w:author="Miranda, Brian -FS" w:date="2023-10-18T11:14:00Z"/>
        </w:rPr>
      </w:pPr>
      <w:ins w:id="236" w:author="Miranda, Brian -FS" w:date="2023-10-18T11:12:00Z">
        <w:r>
          <w:t>BDA.</w:t>
        </w:r>
        <w:r>
          <w:t>AgentNa</w:t>
        </w:r>
      </w:ins>
      <w:ins w:id="237" w:author="Miranda, Brian -FS" w:date="2023-10-18T11:13:00Z">
        <w:r>
          <w:t>me</w:t>
        </w:r>
      </w:ins>
    </w:p>
    <w:p w14:paraId="5C3FC8C9" w14:textId="15CA53B2" w:rsidR="00692412" w:rsidRPr="00692412" w:rsidRDefault="00692412" w:rsidP="00692412">
      <w:pPr>
        <w:pStyle w:val="textbody"/>
        <w:rPr>
          <w:ins w:id="238" w:author="Miranda, Brian -FS" w:date="2023-10-18T11:12:00Z"/>
        </w:rPr>
        <w:pPrChange w:id="239" w:author="Miranda, Brian -FS" w:date="2023-10-18T11:14:00Z">
          <w:pPr>
            <w:pStyle w:val="Heading2"/>
            <w:numPr>
              <w:ilvl w:val="2"/>
              <w:numId w:val="4"/>
            </w:numPr>
            <w:tabs>
              <w:tab w:val="clear" w:pos="576"/>
              <w:tab w:val="num" w:pos="720"/>
            </w:tabs>
            <w:ind w:left="720" w:hanging="720"/>
          </w:pPr>
        </w:pPrChange>
      </w:pPr>
      <w:ins w:id="240" w:author="Miranda, Brian -FS" w:date="2023-10-18T11:14:00Z">
        <w:r>
          <w:t>The name of the BDA Agent that last disturbed each site.</w:t>
        </w:r>
      </w:ins>
    </w:p>
    <w:p w14:paraId="77AA13B8" w14:textId="77777777" w:rsidR="00692412" w:rsidRDefault="00692412" w:rsidP="00692412">
      <w:pPr>
        <w:pStyle w:val="Heading2"/>
        <w:numPr>
          <w:ilvl w:val="2"/>
          <w:numId w:val="4"/>
        </w:numPr>
        <w:rPr>
          <w:ins w:id="241" w:author="Miranda, Brian -FS" w:date="2023-10-18T11:15:00Z"/>
        </w:rPr>
      </w:pPr>
      <w:ins w:id="242" w:author="Miranda, Brian -FS" w:date="2023-10-18T11:12:00Z">
        <w:r>
          <w:t>BDA.DisturbedFuel</w:t>
        </w:r>
      </w:ins>
    </w:p>
    <w:p w14:paraId="1E343FF3" w14:textId="38330FE9" w:rsidR="00692412" w:rsidRPr="00692412" w:rsidRDefault="00692412" w:rsidP="00692412">
      <w:pPr>
        <w:pStyle w:val="textbody"/>
        <w:rPr>
          <w:ins w:id="243" w:author="Miranda, Brian -FS" w:date="2023-10-18T11:12:00Z"/>
        </w:rPr>
        <w:pPrChange w:id="244" w:author="Miranda, Brian -FS" w:date="2023-10-18T11:15:00Z">
          <w:pPr>
            <w:pStyle w:val="Heading2"/>
            <w:numPr>
              <w:ilvl w:val="2"/>
              <w:numId w:val="4"/>
            </w:numPr>
            <w:tabs>
              <w:tab w:val="clear" w:pos="576"/>
              <w:tab w:val="num" w:pos="720"/>
            </w:tabs>
            <w:ind w:left="720" w:hanging="720"/>
          </w:pPr>
        </w:pPrChange>
      </w:pPr>
      <w:ins w:id="245" w:author="Miranda, Brian -FS" w:date="2023-10-18T11:15:00Z">
        <w:r>
          <w:t xml:space="preserve">If using the “dark” </w:t>
        </w:r>
      </w:ins>
      <w:ins w:id="246" w:author="Miranda, Brian -FS" w:date="2023-10-18T11:16:00Z">
        <w:r>
          <w:t xml:space="preserve">and “light” </w:t>
        </w:r>
      </w:ins>
      <w:ins w:id="247" w:author="Miranda, Brian -FS" w:date="2023-10-18T11:18:00Z">
        <w:r>
          <w:t>special dead fuel</w:t>
        </w:r>
      </w:ins>
      <w:ins w:id="248" w:author="Miranda, Brian -FS" w:date="2023-10-18T11:16:00Z">
        <w:r>
          <w:t xml:space="preserve"> types (see </w:t>
        </w:r>
      </w:ins>
      <w:ins w:id="249" w:author="Miranda, Brian -FS" w:date="2023-10-18T11:18:00Z">
        <w:r>
          <w:fldChar w:fldCharType="begin"/>
        </w:r>
        <w:r>
          <w:instrText xml:space="preserve"> REF _Ref148520322 \r \h </w:instrText>
        </w:r>
      </w:ins>
      <w:r>
        <w:fldChar w:fldCharType="separate"/>
      </w:r>
      <w:ins w:id="250" w:author="Miranda, Brian -FS" w:date="2023-10-18T11:18:00Z">
        <w:r>
          <w:t>2.3.9</w:t>
        </w:r>
        <w:r>
          <w:fldChar w:fldCharType="end"/>
        </w:r>
        <w:r>
          <w:t xml:space="preserve">), </w:t>
        </w:r>
      </w:ins>
      <w:ins w:id="251" w:author="Miranda, Brian -FS" w:date="2023-10-18T11:20:00Z">
        <w:r>
          <w:t>sites are classified as DarkDisturbed or LightDisturbed if</w:t>
        </w:r>
      </w:ins>
      <w:ins w:id="252" w:author="Miranda, Brian -FS" w:date="2023-10-18T11:21:00Z">
        <w:r>
          <w:t xml:space="preserve"> more than half of the </w:t>
        </w:r>
      </w:ins>
      <w:ins w:id="253" w:author="Miranda, Brian -FS" w:date="2023-10-18T12:07:00Z">
        <w:r w:rsidR="00624FA5">
          <w:t xml:space="preserve">age-weighted </w:t>
        </w:r>
      </w:ins>
      <w:ins w:id="254" w:author="Miranda, Brian -FS" w:date="2023-10-18T11:21:00Z">
        <w:r>
          <w:t>cohorts of a type are killed</w:t>
        </w:r>
      </w:ins>
      <w:ins w:id="255" w:author="Miranda, Brian -FS" w:date="2023-10-18T11:23:00Z">
        <w:r w:rsidR="004A4B8D">
          <w:t xml:space="preserve">.  The disturbed sites are classified as </w:t>
        </w:r>
      </w:ins>
      <w:ins w:id="256" w:author="Miranda, Brian -FS" w:date="2023-10-18T11:24:00Z">
        <w:r w:rsidR="004A4B8D">
          <w:t>“dark” or “light” by the dominant type prior to disturbance.</w:t>
        </w:r>
      </w:ins>
      <w:ins w:id="257" w:author="Miranda, Brian -FS" w:date="2023-10-18T11:25:00Z">
        <w:r w:rsidR="004A4B8D">
          <w:t xml:space="preserve">  Dominance is </w:t>
        </w:r>
        <w:r w:rsidR="004A4B8D">
          <w:lastRenderedPageBreak/>
          <w:t>age-weighted, and the proportion</w:t>
        </w:r>
      </w:ins>
      <w:ins w:id="258" w:author="Miranda, Brian -FS" w:date="2023-10-18T12:04:00Z">
        <w:r w:rsidR="00624FA5">
          <w:t xml:space="preserve"> of cohort ages </w:t>
        </w:r>
      </w:ins>
      <w:ins w:id="259" w:author="Miranda, Brian -FS" w:date="2023-10-18T12:05:00Z">
        <w:r w:rsidR="00624FA5">
          <w:t xml:space="preserve">must be &gt;= 0.5 to be dominant.  If both dark and light </w:t>
        </w:r>
      </w:ins>
      <w:ins w:id="260" w:author="Miranda, Brian -FS" w:date="2023-10-18T12:06:00Z">
        <w:r w:rsidR="00624FA5">
          <w:t>types are equal in proportion (0.5), the site is “mixed” and does not count as either light or dark.</w:t>
        </w:r>
      </w:ins>
    </w:p>
    <w:p w14:paraId="320C891D" w14:textId="36744B27" w:rsidR="00DA265B" w:rsidRDefault="00DA265B" w:rsidP="00DA265B">
      <w:pPr>
        <w:pStyle w:val="Heading2"/>
        <w:numPr>
          <w:ilvl w:val="2"/>
          <w:numId w:val="4"/>
        </w:numPr>
        <w:rPr>
          <w:ins w:id="261" w:author="Miranda, Brian -FS" w:date="2023-10-18T12:12:00Z"/>
        </w:rPr>
      </w:pPr>
      <w:ins w:id="262" w:author="Miranda, Brian -FS" w:date="2023-10-18T10:12:00Z">
        <w:r>
          <w:t>BDA.NumCFSConifers</w:t>
        </w:r>
      </w:ins>
    </w:p>
    <w:p w14:paraId="19379268" w14:textId="50E443CC" w:rsidR="00624FA5" w:rsidRPr="00624FA5" w:rsidRDefault="00624FA5" w:rsidP="00624FA5">
      <w:pPr>
        <w:pStyle w:val="textbody"/>
        <w:rPr>
          <w:ins w:id="263" w:author="Miranda, Brian -FS" w:date="2023-10-18T11:13:00Z"/>
        </w:rPr>
        <w:pPrChange w:id="264" w:author="Miranda, Brian -FS" w:date="2023-10-18T12:12:00Z">
          <w:pPr>
            <w:pStyle w:val="Heading2"/>
            <w:numPr>
              <w:ilvl w:val="2"/>
              <w:numId w:val="4"/>
            </w:numPr>
            <w:tabs>
              <w:tab w:val="clear" w:pos="576"/>
              <w:tab w:val="num" w:pos="720"/>
            </w:tabs>
            <w:ind w:left="720" w:hanging="720"/>
          </w:pPr>
        </w:pPrChange>
      </w:pPr>
      <w:ins w:id="265" w:author="Miranda, Brian -FS" w:date="2023-10-18T12:12:00Z">
        <w:r>
          <w:t>A site Dictionary including the number of cohorts killed that are identified as speci</w:t>
        </w:r>
      </w:ins>
      <w:ins w:id="266" w:author="Miranda, Brian -FS" w:date="2023-10-18T12:13:00Z">
        <w:r>
          <w:t>al dead fuel types (yes, light or dark), by simulation year, where year is the dictionary key and number of cohorts is the value.</w:t>
        </w:r>
      </w:ins>
    </w:p>
    <w:p w14:paraId="2A5B36DA" w14:textId="3E678249" w:rsidR="00692412" w:rsidRDefault="00692412" w:rsidP="00692412">
      <w:pPr>
        <w:pStyle w:val="Heading2"/>
        <w:numPr>
          <w:ilvl w:val="2"/>
          <w:numId w:val="4"/>
        </w:numPr>
        <w:rPr>
          <w:ins w:id="267" w:author="Miranda, Brian -FS" w:date="2023-10-18T12:08:00Z"/>
        </w:rPr>
      </w:pPr>
      <w:ins w:id="268" w:author="Miranda, Brian -FS" w:date="2023-10-18T11:13:00Z">
        <w:r>
          <w:t>BDA.</w:t>
        </w:r>
        <w:r>
          <w:t>Severity</w:t>
        </w:r>
      </w:ins>
    </w:p>
    <w:p w14:paraId="456ABBDB" w14:textId="798ACC4E" w:rsidR="00624FA5" w:rsidRPr="00624FA5" w:rsidRDefault="00624FA5" w:rsidP="00624FA5">
      <w:pPr>
        <w:pStyle w:val="textbody"/>
        <w:rPr>
          <w:ins w:id="269" w:author="Miranda, Brian -FS" w:date="2023-10-18T10:12:00Z"/>
        </w:rPr>
        <w:pPrChange w:id="270" w:author="Miranda, Brian -FS" w:date="2023-10-18T12:08:00Z">
          <w:pPr>
            <w:pStyle w:val="Heading2"/>
            <w:numPr>
              <w:ilvl w:val="2"/>
              <w:numId w:val="4"/>
            </w:numPr>
            <w:tabs>
              <w:tab w:val="clear" w:pos="576"/>
              <w:tab w:val="num" w:pos="720"/>
            </w:tabs>
            <w:ind w:left="720" w:hanging="720"/>
          </w:pPr>
        </w:pPrChange>
      </w:pPr>
      <w:ins w:id="271" w:author="Miranda, Brian -FS" w:date="2023-10-18T12:08:00Z">
        <w:r>
          <w:t>The severity class of each site.  Nondisturbed sites have a severity value of 0</w:t>
        </w:r>
      </w:ins>
      <w:ins w:id="272" w:author="Miranda, Brian -FS" w:date="2023-10-18T12:10:00Z">
        <w:r>
          <w:t>.  Severity class for disturbed sites ranges 1-3, with higher values being more severe.</w:t>
        </w:r>
      </w:ins>
    </w:p>
    <w:p w14:paraId="12A56BDF" w14:textId="3E00A007" w:rsidR="00DA265B" w:rsidRDefault="00DA265B" w:rsidP="00DA265B">
      <w:pPr>
        <w:pStyle w:val="Heading2"/>
        <w:numPr>
          <w:ilvl w:val="2"/>
          <w:numId w:val="4"/>
        </w:numPr>
        <w:rPr>
          <w:ins w:id="273" w:author="Miranda, Brian -FS" w:date="2023-10-18T12:59:00Z"/>
        </w:rPr>
      </w:pPr>
      <w:ins w:id="274" w:author="Miranda, Brian -FS" w:date="2023-10-18T10:12:00Z">
        <w:r>
          <w:t>BDA.</w:t>
        </w:r>
        <w:r>
          <w:t>TimeOfLastEvent</w:t>
        </w:r>
      </w:ins>
    </w:p>
    <w:p w14:paraId="35CDB967" w14:textId="0483E16B" w:rsidR="00287E17" w:rsidRPr="00287E17" w:rsidRDefault="00287E17" w:rsidP="00287E17">
      <w:pPr>
        <w:pStyle w:val="textbody"/>
        <w:rPr>
          <w:ins w:id="275" w:author="Miranda, Brian -FS" w:date="2023-10-18T11:13:00Z"/>
        </w:rPr>
        <w:pPrChange w:id="276" w:author="Miranda, Brian -FS" w:date="2023-10-18T12:59:00Z">
          <w:pPr>
            <w:pStyle w:val="Heading2"/>
            <w:numPr>
              <w:ilvl w:val="2"/>
              <w:numId w:val="4"/>
            </w:numPr>
            <w:tabs>
              <w:tab w:val="clear" w:pos="576"/>
              <w:tab w:val="num" w:pos="720"/>
            </w:tabs>
            <w:ind w:left="720" w:hanging="720"/>
          </w:pPr>
        </w:pPrChange>
      </w:pPr>
      <w:ins w:id="277" w:author="Miranda, Brian -FS" w:date="2023-10-18T12:59:00Z">
        <w:r>
          <w:t xml:space="preserve">The model simulation year </w:t>
        </w:r>
      </w:ins>
      <w:ins w:id="278" w:author="Miranda, Brian -FS" w:date="2023-10-18T13:00:00Z">
        <w:r>
          <w:t>when each site was last disturbed by BDA.</w:t>
        </w:r>
      </w:ins>
    </w:p>
    <w:p w14:paraId="5351A487" w14:textId="1E8A66B1" w:rsidR="00692412" w:rsidRDefault="00692412" w:rsidP="00692412">
      <w:pPr>
        <w:pStyle w:val="Heading2"/>
        <w:numPr>
          <w:ilvl w:val="2"/>
          <w:numId w:val="4"/>
        </w:numPr>
        <w:rPr>
          <w:ins w:id="279" w:author="Miranda, Brian -FS" w:date="2023-10-18T11:13:00Z"/>
        </w:rPr>
      </w:pPr>
      <w:ins w:id="280" w:author="Miranda, Brian -FS" w:date="2023-10-18T11:13:00Z">
        <w:r>
          <w:t>BDA.</w:t>
        </w:r>
        <w:r>
          <w:t>TimeOfNext</w:t>
        </w:r>
      </w:ins>
    </w:p>
    <w:p w14:paraId="0AB60F37" w14:textId="1E404156" w:rsidR="00692412" w:rsidRPr="00692412" w:rsidRDefault="00287E17" w:rsidP="00692412">
      <w:pPr>
        <w:pStyle w:val="textbody"/>
        <w:rPr>
          <w:ins w:id="281" w:author="Miranda, Brian -FS" w:date="2023-10-18T10:12:00Z"/>
        </w:rPr>
        <w:pPrChange w:id="282" w:author="Miranda, Brian -FS" w:date="2023-10-18T11:13:00Z">
          <w:pPr>
            <w:pStyle w:val="Heading2"/>
            <w:numPr>
              <w:ilvl w:val="2"/>
              <w:numId w:val="4"/>
            </w:numPr>
            <w:tabs>
              <w:tab w:val="clear" w:pos="576"/>
              <w:tab w:val="num" w:pos="720"/>
            </w:tabs>
            <w:ind w:left="720" w:hanging="720"/>
          </w:pPr>
        </w:pPrChange>
      </w:pPr>
      <w:ins w:id="283" w:author="Miranda, Brian -FS" w:date="2023-10-18T13:00:00Z">
        <w:r>
          <w:t>The model simulation year when the next</w:t>
        </w:r>
      </w:ins>
      <w:ins w:id="284" w:author="Miranda, Brian -FS" w:date="2023-10-18T13:01:00Z">
        <w:r>
          <w:t xml:space="preserve"> BDA epidemic may occur</w:t>
        </w:r>
      </w:ins>
      <w:ins w:id="285" w:author="Miranda, Brian -FS" w:date="2023-10-18T13:02:00Z">
        <w:r>
          <w:t xml:space="preserve"> (ROS &gt; 0).  The value is the same for all sites.  This information can be used to trigger pre-disturbance events</w:t>
        </w:r>
      </w:ins>
      <w:ins w:id="286" w:author="Miranda, Brian -FS" w:date="2023-10-18T13:03:00Z">
        <w:r>
          <w:t>, e.g., pre-salvage harvests.</w:t>
        </w:r>
      </w:ins>
    </w:p>
    <w:p w14:paraId="1A6B6E5A" w14:textId="77777777" w:rsidR="00DA265B" w:rsidRPr="00DA265B" w:rsidRDefault="00DA265B" w:rsidP="00DA265B">
      <w:pPr>
        <w:pStyle w:val="textbody"/>
        <w:rPr>
          <w:ins w:id="287" w:author="Miranda, Brian -FS" w:date="2023-10-18T10:11:00Z"/>
        </w:rPr>
        <w:pPrChange w:id="288" w:author="Miranda, Brian -FS" w:date="2023-10-18T10:12:00Z">
          <w:pPr>
            <w:pStyle w:val="Heading2"/>
            <w:numPr>
              <w:numId w:val="4"/>
            </w:numPr>
          </w:pPr>
        </w:pPrChange>
      </w:pPr>
    </w:p>
    <w:p w14:paraId="39BEC748" w14:textId="77777777" w:rsidR="00DA265B" w:rsidRPr="00DA265B" w:rsidRDefault="00DA265B" w:rsidP="00DA265B">
      <w:pPr>
        <w:pStyle w:val="textbody"/>
        <w:rPr>
          <w:ins w:id="289" w:author="Miranda, Brian -FS" w:date="2023-10-18T10:09:00Z"/>
        </w:rPr>
        <w:pPrChange w:id="290" w:author="Miranda, Brian -FS" w:date="2023-10-18T10:09:00Z">
          <w:pPr>
            <w:pStyle w:val="Heading2"/>
            <w:numPr>
              <w:numId w:val="4"/>
            </w:numPr>
          </w:pPr>
        </w:pPrChange>
      </w:pPr>
    </w:p>
    <w:p w14:paraId="6559E498" w14:textId="77777777" w:rsidR="00DA265B" w:rsidRDefault="00DA265B">
      <w:pPr>
        <w:pStyle w:val="textbody"/>
      </w:pPr>
    </w:p>
    <w:sectPr w:rsidR="00DA265B" w:rsidSect="00600330">
      <w:headerReference w:type="default" r:id="rId14"/>
      <w:footerReference w:type="default" r:id="rId15"/>
      <w:pgSz w:w="12240" w:h="15840" w:code="1"/>
      <w:pgMar w:top="1627" w:right="1440" w:bottom="2707" w:left="1440" w:header="936"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6" w:author="Miranda, Brian -FS" w:date="2023-10-17T11:49:00Z" w:initials="MBF">
    <w:p w14:paraId="23E9AF1E" w14:textId="77777777" w:rsidR="00682EA5" w:rsidRDefault="00682EA5" w:rsidP="000A3848">
      <w:pPr>
        <w:pStyle w:val="CommentText"/>
        <w:ind w:left="0" w:firstLine="0"/>
      </w:pPr>
      <w:r>
        <w:rPr>
          <w:rStyle w:val="CommentReference"/>
        </w:rPr>
        <w:annotationRef/>
      </w:r>
      <w:r>
        <w:t>Description added in section 2.3.8</w:t>
      </w:r>
    </w:p>
  </w:comment>
  <w:comment w:id="137" w:author="Miranda, Brian -FS" w:date="2023-10-16T15:00:00Z" w:initials="MBF">
    <w:p w14:paraId="6539D64D" w14:textId="4475BD7F" w:rsidR="00623827" w:rsidRDefault="00623827">
      <w:pPr>
        <w:pStyle w:val="CommentText"/>
        <w:ind w:left="0" w:firstLine="0"/>
      </w:pPr>
      <w:r>
        <w:rPr>
          <w:rStyle w:val="CommentReference"/>
        </w:rPr>
        <w:annotationRef/>
      </w:r>
      <w:r>
        <w:t>numOutside = count of potential new epicenters outside of OutbreakZone [meeting the criteria of new epicenters]</w:t>
      </w:r>
    </w:p>
    <w:p w14:paraId="76DF2EC5" w14:textId="77777777" w:rsidR="00623827" w:rsidRDefault="00623827">
      <w:pPr>
        <w:pStyle w:val="CommentText"/>
        <w:ind w:left="0" w:firstLine="0"/>
      </w:pPr>
    </w:p>
    <w:p w14:paraId="6B1243DC" w14:textId="77777777" w:rsidR="00623827" w:rsidRDefault="00623827">
      <w:pPr>
        <w:pStyle w:val="CommentText"/>
        <w:ind w:left="0" w:firstLine="0"/>
      </w:pPr>
      <w:r>
        <w:t>double propVuln = (double)numOutside / (double)PlugIn.ModelCore.Landscape.ActiveSiteCount;</w:t>
      </w:r>
    </w:p>
    <w:p w14:paraId="784421D4" w14:textId="77777777" w:rsidR="00623827" w:rsidRDefault="00623827" w:rsidP="006E7FC2">
      <w:pPr>
        <w:pStyle w:val="CommentText"/>
        <w:ind w:left="0" w:firstLine="0"/>
      </w:pPr>
      <w:r>
        <w:t>numOutsideEpicenters = (int)System.Math.Round((agent.SeedEpicenterMax * propVuln) / (agent.SeedEpicenterCoeff + propVuln));</w:t>
      </w:r>
    </w:p>
  </w:comment>
  <w:comment w:id="138" w:author="Miranda, Brian -FS" w:date="2023-10-16T14:48:00Z" w:initials="MBF">
    <w:p w14:paraId="70FFCC5F" w14:textId="53F877B0" w:rsidR="00A96C4E" w:rsidRDefault="00A96C4E">
      <w:pPr>
        <w:pStyle w:val="CommentText"/>
        <w:ind w:left="0" w:firstLine="0"/>
      </w:pPr>
      <w:r>
        <w:rPr>
          <w:rStyle w:val="CommentReference"/>
        </w:rPr>
        <w:annotationRef/>
      </w:r>
      <w:r>
        <w:t>Qualifiers to be an OutbreakEpicenter:</w:t>
      </w:r>
    </w:p>
    <w:p w14:paraId="20503F64" w14:textId="77777777" w:rsidR="00A96C4E" w:rsidRDefault="00A96C4E">
      <w:pPr>
        <w:pStyle w:val="CommentText"/>
        <w:ind w:left="0" w:firstLine="0"/>
      </w:pPr>
    </w:p>
    <w:p w14:paraId="419CA1F1" w14:textId="77777777" w:rsidR="00A96C4E" w:rsidRDefault="00A96C4E">
      <w:pPr>
        <w:pStyle w:val="CommentText"/>
        <w:ind w:left="0" w:firstLine="0"/>
      </w:pPr>
      <w:r>
        <w:t>if ((agent.Severity[site] &gt;= agent.OutbreakEpicenterThresh) || ((SiteVars.TimeOfLastEvent[site] == (PlugIn.ModelCore.CurrentTime - 1)) &amp;&amp; (SiteVars.AgentName[site] == agent.AgentName) &amp;&amp; (SiteVars.BDASeverity[site] &gt;= agent.OutbreakEpicenterThresh)))</w:t>
      </w:r>
    </w:p>
    <w:p w14:paraId="30FD6063" w14:textId="77777777" w:rsidR="00A96C4E" w:rsidRDefault="00A96C4E">
      <w:pPr>
        <w:pStyle w:val="CommentText"/>
        <w:ind w:left="0" w:firstLine="0"/>
      </w:pPr>
    </w:p>
    <w:p w14:paraId="03677489" w14:textId="77777777" w:rsidR="00A96C4E" w:rsidRDefault="00A96C4E">
      <w:pPr>
        <w:pStyle w:val="CommentText"/>
        <w:ind w:left="0" w:firstLine="0"/>
      </w:pPr>
      <w:r>
        <w:t>Qualifiers to be a new epicenter:</w:t>
      </w:r>
    </w:p>
    <w:p w14:paraId="7FE01A73" w14:textId="77777777" w:rsidR="00A96C4E" w:rsidRDefault="00A96C4E" w:rsidP="003B6746">
      <w:pPr>
        <w:pStyle w:val="CommentText"/>
        <w:ind w:left="0" w:firstLine="0"/>
      </w:pPr>
      <w:r>
        <w:t>if ((agent.OutbreakZone[site] == Zone.Nozone) &amp;&amp;(SiteVars.Vulnerability[site] &gt;= agent.EpidemicThresh))</w:t>
      </w:r>
    </w:p>
  </w:comment>
  <w:comment w:id="140" w:author="Miranda, Brian -FS" w:date="2023-10-16T14:53:00Z" w:initials="MBF">
    <w:p w14:paraId="0CCC1873" w14:textId="77777777" w:rsidR="00623827" w:rsidRDefault="00A96C4E">
      <w:pPr>
        <w:pStyle w:val="CommentText"/>
        <w:ind w:left="0" w:firstLine="0"/>
      </w:pPr>
      <w:r>
        <w:rPr>
          <w:rStyle w:val="CommentReference"/>
        </w:rPr>
        <w:annotationRef/>
      </w:r>
      <w:r w:rsidR="00623827">
        <w:t>numInside = count of potential new epicenter sites inside last OutbreakZone [meeting OutbreakEpicenter criteria above]</w:t>
      </w:r>
    </w:p>
    <w:p w14:paraId="0CD2A083" w14:textId="77777777" w:rsidR="00623827" w:rsidRDefault="00623827">
      <w:pPr>
        <w:pStyle w:val="CommentText"/>
        <w:ind w:left="0" w:firstLine="0"/>
      </w:pPr>
    </w:p>
    <w:p w14:paraId="4DD3F0D1" w14:textId="77777777" w:rsidR="00623827" w:rsidRDefault="00623827" w:rsidP="003C28E0">
      <w:pPr>
        <w:pStyle w:val="CommentText"/>
        <w:ind w:left="0" w:firstLine="0"/>
      </w:pPr>
      <w:r>
        <w:t>numInsideEpicenters = (int)((double)numInside * agent.OutbreakEpicenterCoeff);</w:t>
      </w:r>
    </w:p>
  </w:comment>
  <w:comment w:id="141" w:author="Miranda, Brian -FS" w:date="2023-10-16T15:48:00Z" w:initials="MBF">
    <w:p w14:paraId="63576E3C" w14:textId="77777777" w:rsidR="00835F17" w:rsidRDefault="00835F17">
      <w:pPr>
        <w:pStyle w:val="CommentText"/>
        <w:ind w:left="0" w:firstLine="0"/>
      </w:pPr>
      <w:r>
        <w:rPr>
          <w:rStyle w:val="CommentReference"/>
        </w:rPr>
        <w:annotationRef/>
      </w:r>
      <w:r>
        <w:t>if((ROS == 0) || !vulnerableSites)</w:t>
      </w:r>
    </w:p>
    <w:p w14:paraId="2C2CE71D" w14:textId="77777777" w:rsidR="00835F17" w:rsidRDefault="00835F17">
      <w:pPr>
        <w:pStyle w:val="CommentText"/>
        <w:ind w:left="0" w:firstLine="0"/>
      </w:pPr>
      <w:r>
        <w:t>{</w:t>
      </w:r>
    </w:p>
    <w:p w14:paraId="51AB0BEA" w14:textId="77777777" w:rsidR="00835F17" w:rsidRDefault="00835F17">
      <w:pPr>
        <w:pStyle w:val="CommentText"/>
        <w:ind w:left="0" w:firstLine="0"/>
      </w:pPr>
      <w:r>
        <w:t xml:space="preserve">  foreach (Site site in PlugIn.ModelCore.Landscape.AllSites)</w:t>
      </w:r>
    </w:p>
    <w:p w14:paraId="29F4FBAE" w14:textId="77777777" w:rsidR="00835F17" w:rsidRDefault="00835F17">
      <w:pPr>
        <w:pStyle w:val="CommentText"/>
        <w:ind w:left="0" w:firstLine="0"/>
      </w:pPr>
      <w:r>
        <w:t xml:space="preserve">   {</w:t>
      </w:r>
    </w:p>
    <w:p w14:paraId="36681CBA" w14:textId="77777777" w:rsidR="00835F17" w:rsidRDefault="00835F17">
      <w:pPr>
        <w:pStyle w:val="CommentText"/>
        <w:ind w:left="0" w:firstLine="0"/>
      </w:pPr>
      <w:r>
        <w:t xml:space="preserve">     activeAgent.OutbreakZone[site] = Zone.Nozone;</w:t>
      </w:r>
    </w:p>
    <w:p w14:paraId="5322CF3B" w14:textId="77777777" w:rsidR="00835F17" w:rsidRDefault="00835F17">
      <w:pPr>
        <w:pStyle w:val="CommentText"/>
        <w:ind w:left="0" w:firstLine="0"/>
      </w:pPr>
      <w:r>
        <w:t xml:space="preserve">      activeAgent.Severity[site] = 0;</w:t>
      </w:r>
    </w:p>
    <w:p w14:paraId="7974E518" w14:textId="77777777" w:rsidR="00835F17" w:rsidRDefault="00835F17">
      <w:pPr>
        <w:pStyle w:val="CommentText"/>
        <w:ind w:left="0" w:firstLine="0"/>
      </w:pPr>
      <w:r>
        <w:t xml:space="preserve">    }</w:t>
      </w:r>
    </w:p>
    <w:p w14:paraId="1485C1AF" w14:textId="77777777" w:rsidR="00835F17" w:rsidRDefault="00835F17">
      <w:pPr>
        <w:pStyle w:val="CommentText"/>
        <w:ind w:left="0" w:firstLine="0"/>
      </w:pPr>
      <w:r>
        <w:t xml:space="preserve"> activeAgent.EpicenterNum =     activeAgent.InitialEpicenterNum;</w:t>
      </w:r>
    </w:p>
    <w:p w14:paraId="412BBCBB" w14:textId="77777777" w:rsidR="00835F17" w:rsidRDefault="00835F17" w:rsidP="006A0E3E">
      <w:pPr>
        <w:pStyle w:val="CommentText"/>
        <w:ind w:left="0" w:firstLine="0"/>
      </w:pPr>
      <w:r>
        <w:t>}</w:t>
      </w:r>
    </w:p>
  </w:comment>
  <w:comment w:id="142" w:author="Miranda, Brian -FS" w:date="2023-10-16T15:45:00Z" w:initials="MBF">
    <w:p w14:paraId="4209A34B" w14:textId="19C8B312" w:rsidR="00835F17" w:rsidRDefault="00835F17" w:rsidP="00935051">
      <w:pPr>
        <w:pStyle w:val="CommentText"/>
        <w:ind w:left="0" w:firstLine="0"/>
      </w:pPr>
      <w:r>
        <w:rPr>
          <w:rStyle w:val="CommentReference"/>
        </w:rPr>
        <w:annotationRef/>
      </w:r>
      <w:r>
        <w:t>Relabeled to be more generic</w:t>
      </w:r>
    </w:p>
  </w:comment>
  <w:comment w:id="144" w:author="Miranda, Brian -FS" w:date="2023-10-16T15:30:00Z" w:initials="MBF">
    <w:p w14:paraId="32A181FA" w14:textId="0E0FBD23" w:rsidR="00EA04AA" w:rsidRDefault="00EA04AA">
      <w:pPr>
        <w:pStyle w:val="CommentText"/>
        <w:ind w:left="0" w:firstLine="0"/>
      </w:pPr>
      <w:r>
        <w:rPr>
          <w:rStyle w:val="CommentReference"/>
        </w:rPr>
        <w:annotationRef/>
      </w:r>
      <w:r>
        <w:rPr>
          <w:color w:val="0000FF"/>
        </w:rPr>
        <w:t>if</w:t>
      </w:r>
      <w:r>
        <w:rPr>
          <w:color w:val="000000"/>
        </w:rPr>
        <w:t xml:space="preserve"> (vegTypeDict.ContainsKey(</w:t>
      </w:r>
      <w:r>
        <w:rPr>
          <w:color w:val="A31515"/>
        </w:rPr>
        <w:t>"dark"</w:t>
      </w:r>
      <w:r>
        <w:rPr>
          <w:color w:val="000000"/>
        </w:rPr>
        <w:t>))</w:t>
      </w:r>
    </w:p>
    <w:p w14:paraId="79041800" w14:textId="77777777" w:rsidR="00EA04AA" w:rsidRDefault="00EA04AA">
      <w:pPr>
        <w:pStyle w:val="CommentText"/>
        <w:ind w:left="0" w:firstLine="0"/>
      </w:pPr>
      <w:r>
        <w:rPr>
          <w:color w:val="000000"/>
        </w:rPr>
        <w:t xml:space="preserve"> {</w:t>
      </w:r>
    </w:p>
    <w:p w14:paraId="2D19C371" w14:textId="77777777" w:rsidR="00EA04AA" w:rsidRDefault="00EA04AA">
      <w:pPr>
        <w:pStyle w:val="CommentText"/>
        <w:ind w:left="0" w:firstLine="0"/>
      </w:pPr>
      <w:r>
        <w:rPr>
          <w:color w:val="000000"/>
        </w:rPr>
        <w:t xml:space="preserve">  </w:t>
      </w:r>
      <w:r>
        <w:rPr>
          <w:color w:val="0000FF"/>
        </w:rPr>
        <w:t>int</w:t>
      </w:r>
      <w:r>
        <w:rPr>
          <w:color w:val="000000"/>
        </w:rPr>
        <w:t xml:space="preserve"> darkAgesKilled = cohortsKilled[2];</w:t>
      </w:r>
    </w:p>
    <w:p w14:paraId="506BA13D" w14:textId="77777777" w:rsidR="00EA04AA" w:rsidRDefault="00EA04AA">
      <w:pPr>
        <w:pStyle w:val="CommentText"/>
        <w:ind w:left="0" w:firstLine="0"/>
      </w:pPr>
      <w:r>
        <w:rPr>
          <w:color w:val="000000"/>
        </w:rPr>
        <w:t xml:space="preserve">  </w:t>
      </w:r>
      <w:r>
        <w:rPr>
          <w:color w:val="0000FF"/>
        </w:rPr>
        <w:t>int</w:t>
      </w:r>
      <w:r>
        <w:rPr>
          <w:color w:val="000000"/>
        </w:rPr>
        <w:t xml:space="preserve"> darkAgesTotal = vegTypeDict[</w:t>
      </w:r>
      <w:r>
        <w:rPr>
          <w:color w:val="A31515"/>
        </w:rPr>
        <w:t>"dark"</w:t>
      </w:r>
      <w:r>
        <w:rPr>
          <w:color w:val="000000"/>
        </w:rPr>
        <w:t>];</w:t>
      </w:r>
    </w:p>
    <w:p w14:paraId="4C157D2C" w14:textId="77777777" w:rsidR="00EA04AA" w:rsidRDefault="00EA04AA">
      <w:pPr>
        <w:pStyle w:val="CommentText"/>
        <w:ind w:left="0" w:firstLine="0"/>
      </w:pPr>
      <w:r>
        <w:rPr>
          <w:color w:val="000000"/>
        </w:rPr>
        <w:t xml:space="preserve">  disturbanceEffect = (</w:t>
      </w:r>
      <w:r>
        <w:rPr>
          <w:color w:val="0000FF"/>
        </w:rPr>
        <w:t>float</w:t>
      </w:r>
      <w:r>
        <w:rPr>
          <w:color w:val="000000"/>
        </w:rPr>
        <w:t>)darkAgesKilled / (</w:t>
      </w:r>
      <w:r>
        <w:rPr>
          <w:color w:val="0000FF"/>
        </w:rPr>
        <w:t>float</w:t>
      </w:r>
      <w:r>
        <w:rPr>
          <w:color w:val="000000"/>
        </w:rPr>
        <w:t>)darkAgesTotal;</w:t>
      </w:r>
    </w:p>
    <w:p w14:paraId="6F6FDCEB" w14:textId="77777777" w:rsidR="00EA04AA" w:rsidRDefault="00EA04AA">
      <w:pPr>
        <w:pStyle w:val="CommentText"/>
        <w:ind w:left="0" w:firstLine="0"/>
      </w:pPr>
      <w:r>
        <w:rPr>
          <w:color w:val="000000"/>
        </w:rPr>
        <w:t xml:space="preserve">    </w:t>
      </w:r>
      <w:r>
        <w:rPr>
          <w:color w:val="0000FF"/>
        </w:rPr>
        <w:t>if</w:t>
      </w:r>
      <w:r>
        <w:rPr>
          <w:color w:val="000000"/>
        </w:rPr>
        <w:t xml:space="preserve"> (disturbanceEffect &gt;= 0.5)</w:t>
      </w:r>
    </w:p>
    <w:p w14:paraId="317B1EB4" w14:textId="77777777" w:rsidR="00EA04AA" w:rsidRDefault="00EA04AA">
      <w:pPr>
        <w:pStyle w:val="CommentText"/>
        <w:ind w:left="0" w:firstLine="0"/>
      </w:pPr>
      <w:r>
        <w:rPr>
          <w:color w:val="000000"/>
        </w:rPr>
        <w:t xml:space="preserve">        {</w:t>
      </w:r>
    </w:p>
    <w:p w14:paraId="5B55B8A1" w14:textId="77777777" w:rsidR="00EA04AA" w:rsidRDefault="00EA04AA">
      <w:pPr>
        <w:pStyle w:val="CommentText"/>
        <w:ind w:left="0" w:firstLine="0"/>
      </w:pPr>
      <w:r>
        <w:rPr>
          <w:color w:val="000000"/>
        </w:rPr>
        <w:t xml:space="preserve">          SiteVars.DisturbedFuel[site] = </w:t>
      </w:r>
      <w:r>
        <w:rPr>
          <w:color w:val="A31515"/>
        </w:rPr>
        <w:t>"DarkDisturbed"</w:t>
      </w:r>
      <w:r>
        <w:rPr>
          <w:color w:val="000000"/>
        </w:rPr>
        <w:t>;</w:t>
      </w:r>
    </w:p>
    <w:p w14:paraId="0298DF25" w14:textId="77777777" w:rsidR="00EA04AA" w:rsidRDefault="00EA04AA">
      <w:pPr>
        <w:pStyle w:val="CommentText"/>
        <w:ind w:left="0" w:firstLine="0"/>
      </w:pPr>
      <w:r>
        <w:rPr>
          <w:color w:val="000000"/>
        </w:rPr>
        <w:t xml:space="preserve">   }</w:t>
      </w:r>
      <w:r>
        <w:rPr>
          <w:color w:val="0000FF"/>
        </w:rPr>
        <w:t>else</w:t>
      </w:r>
    </w:p>
    <w:p w14:paraId="3DB53C13" w14:textId="77777777" w:rsidR="00EA04AA" w:rsidRDefault="00EA04AA">
      <w:pPr>
        <w:pStyle w:val="CommentText"/>
        <w:ind w:left="0" w:firstLine="0"/>
      </w:pPr>
      <w:r>
        <w:rPr>
          <w:color w:val="000000"/>
        </w:rPr>
        <w:t xml:space="preserve">       SiteVars.DisturbedFuel[site] = </w:t>
      </w:r>
      <w:r>
        <w:rPr>
          <w:color w:val="A31515"/>
        </w:rPr>
        <w:t>""</w:t>
      </w:r>
      <w:r>
        <w:rPr>
          <w:color w:val="000000"/>
        </w:rPr>
        <w:t>;</w:t>
      </w:r>
    </w:p>
    <w:p w14:paraId="6CCE7021" w14:textId="77777777" w:rsidR="00EA04AA" w:rsidRDefault="00EA04AA">
      <w:pPr>
        <w:pStyle w:val="CommentText"/>
        <w:ind w:left="0" w:firstLine="0"/>
      </w:pPr>
      <w:r>
        <w:rPr>
          <w:color w:val="000000"/>
        </w:rPr>
        <w:t xml:space="preserve"> }</w:t>
      </w:r>
    </w:p>
    <w:p w14:paraId="46B0A0EB" w14:textId="77777777" w:rsidR="00EA04AA" w:rsidRDefault="00EA04AA">
      <w:pPr>
        <w:pStyle w:val="CommentText"/>
        <w:ind w:left="0" w:firstLine="0"/>
      </w:pPr>
      <w:r>
        <w:rPr>
          <w:color w:val="000000"/>
        </w:rPr>
        <w:t xml:space="preserve">  </w:t>
      </w:r>
      <w:r>
        <w:rPr>
          <w:color w:val="0000FF"/>
        </w:rPr>
        <w:t>else</w:t>
      </w:r>
      <w:r>
        <w:rPr>
          <w:color w:val="000000"/>
        </w:rPr>
        <w:t xml:space="preserve"> </w:t>
      </w:r>
      <w:r>
        <w:rPr>
          <w:color w:val="0000FF"/>
        </w:rPr>
        <w:t>if</w:t>
      </w:r>
      <w:r>
        <w:rPr>
          <w:color w:val="000000"/>
        </w:rPr>
        <w:t xml:space="preserve"> (vegTypeDict.ContainsKey(</w:t>
      </w:r>
      <w:r>
        <w:rPr>
          <w:color w:val="A31515"/>
        </w:rPr>
        <w:t>"light"</w:t>
      </w:r>
      <w:r>
        <w:rPr>
          <w:color w:val="000000"/>
        </w:rPr>
        <w:t>))</w:t>
      </w:r>
    </w:p>
    <w:p w14:paraId="011A25D3" w14:textId="77777777" w:rsidR="00EA04AA" w:rsidRDefault="00EA04AA">
      <w:pPr>
        <w:pStyle w:val="CommentText"/>
        <w:ind w:left="0" w:firstLine="0"/>
      </w:pPr>
      <w:r>
        <w:rPr>
          <w:color w:val="000000"/>
        </w:rPr>
        <w:t xml:space="preserve">     {</w:t>
      </w:r>
    </w:p>
    <w:p w14:paraId="6329C9F2" w14:textId="77777777" w:rsidR="00EA04AA" w:rsidRDefault="00EA04AA">
      <w:pPr>
        <w:pStyle w:val="CommentText"/>
        <w:ind w:left="0" w:firstLine="0"/>
      </w:pPr>
      <w:r>
        <w:rPr>
          <w:color w:val="000000"/>
        </w:rPr>
        <w:t xml:space="preserve">        </w:t>
      </w:r>
      <w:r>
        <w:rPr>
          <w:color w:val="0000FF"/>
        </w:rPr>
        <w:t>int</w:t>
      </w:r>
      <w:r>
        <w:rPr>
          <w:color w:val="000000"/>
        </w:rPr>
        <w:t xml:space="preserve"> lightAgesKilled = cohortsKilled[3];</w:t>
      </w:r>
    </w:p>
    <w:p w14:paraId="55352EE4" w14:textId="77777777" w:rsidR="00EA04AA" w:rsidRDefault="00EA04AA">
      <w:pPr>
        <w:pStyle w:val="CommentText"/>
        <w:ind w:left="0" w:firstLine="0"/>
      </w:pPr>
      <w:r>
        <w:rPr>
          <w:color w:val="000000"/>
        </w:rPr>
        <w:t xml:space="preserve">         </w:t>
      </w:r>
      <w:r>
        <w:rPr>
          <w:color w:val="0000FF"/>
        </w:rPr>
        <w:t>int</w:t>
      </w:r>
      <w:r>
        <w:rPr>
          <w:color w:val="000000"/>
        </w:rPr>
        <w:t xml:space="preserve"> lightAgesTotal = vegTypeDict[</w:t>
      </w:r>
      <w:r>
        <w:rPr>
          <w:color w:val="A31515"/>
        </w:rPr>
        <w:t>"light"</w:t>
      </w:r>
      <w:r>
        <w:rPr>
          <w:color w:val="000000"/>
        </w:rPr>
        <w:t>];</w:t>
      </w:r>
    </w:p>
    <w:p w14:paraId="7454CE4C" w14:textId="77777777" w:rsidR="00EA04AA" w:rsidRDefault="00EA04AA">
      <w:pPr>
        <w:pStyle w:val="CommentText"/>
        <w:ind w:left="0" w:firstLine="0"/>
      </w:pPr>
      <w:r>
        <w:rPr>
          <w:color w:val="000000"/>
        </w:rPr>
        <w:t xml:space="preserve">        disturbanceEffect = (</w:t>
      </w:r>
      <w:r>
        <w:rPr>
          <w:color w:val="0000FF"/>
        </w:rPr>
        <w:t>float</w:t>
      </w:r>
      <w:r>
        <w:rPr>
          <w:color w:val="000000"/>
        </w:rPr>
        <w:t>)lightAgesKilled / (</w:t>
      </w:r>
      <w:r>
        <w:rPr>
          <w:color w:val="0000FF"/>
        </w:rPr>
        <w:t>float</w:t>
      </w:r>
      <w:r>
        <w:rPr>
          <w:color w:val="000000"/>
        </w:rPr>
        <w:t>)lightAgesTotal;</w:t>
      </w:r>
    </w:p>
    <w:p w14:paraId="747B21E8" w14:textId="77777777" w:rsidR="00EA04AA" w:rsidRDefault="00EA04AA">
      <w:pPr>
        <w:pStyle w:val="CommentText"/>
        <w:ind w:left="0" w:firstLine="0"/>
      </w:pPr>
      <w:r>
        <w:rPr>
          <w:color w:val="000000"/>
        </w:rPr>
        <w:t xml:space="preserve">           </w:t>
      </w:r>
      <w:r>
        <w:rPr>
          <w:color w:val="0000FF"/>
        </w:rPr>
        <w:t>if</w:t>
      </w:r>
      <w:r>
        <w:rPr>
          <w:color w:val="000000"/>
        </w:rPr>
        <w:t xml:space="preserve"> (disturbanceEffect &gt;= 0.5)</w:t>
      </w:r>
    </w:p>
    <w:p w14:paraId="32D0BB7E" w14:textId="77777777" w:rsidR="00EA04AA" w:rsidRDefault="00EA04AA">
      <w:pPr>
        <w:pStyle w:val="CommentText"/>
        <w:ind w:left="0" w:firstLine="0"/>
      </w:pPr>
      <w:r>
        <w:rPr>
          <w:color w:val="000000"/>
        </w:rPr>
        <w:t xml:space="preserve">           {</w:t>
      </w:r>
    </w:p>
    <w:p w14:paraId="0CB58E25" w14:textId="77777777" w:rsidR="00EA04AA" w:rsidRDefault="00EA04AA">
      <w:pPr>
        <w:pStyle w:val="CommentText"/>
        <w:ind w:left="0" w:firstLine="0"/>
      </w:pPr>
      <w:r>
        <w:rPr>
          <w:color w:val="000000"/>
        </w:rPr>
        <w:t xml:space="preserve">                   SiteVars.DisturbedFuel[site] = </w:t>
      </w:r>
      <w:r>
        <w:rPr>
          <w:color w:val="A31515"/>
        </w:rPr>
        <w:t>"LightDisturbed"</w:t>
      </w:r>
      <w:r>
        <w:rPr>
          <w:color w:val="000000"/>
        </w:rPr>
        <w:t>;</w:t>
      </w:r>
    </w:p>
    <w:p w14:paraId="2C1ACBDA" w14:textId="77777777" w:rsidR="00EA04AA" w:rsidRDefault="00EA04AA">
      <w:pPr>
        <w:pStyle w:val="CommentText"/>
        <w:ind w:left="0" w:firstLine="0"/>
      </w:pPr>
      <w:r>
        <w:rPr>
          <w:color w:val="000000"/>
        </w:rPr>
        <w:t xml:space="preserve">            }</w:t>
      </w:r>
      <w:r>
        <w:rPr>
          <w:color w:val="0000FF"/>
        </w:rPr>
        <w:t>else</w:t>
      </w:r>
    </w:p>
    <w:p w14:paraId="1B0B3CB2" w14:textId="77777777" w:rsidR="00EA04AA" w:rsidRDefault="00EA04AA">
      <w:pPr>
        <w:pStyle w:val="CommentText"/>
        <w:ind w:left="0" w:firstLine="0"/>
      </w:pPr>
      <w:r>
        <w:rPr>
          <w:color w:val="000000"/>
        </w:rPr>
        <w:t xml:space="preserve">               SiteVars.DisturbedFuel[site] = </w:t>
      </w:r>
      <w:r>
        <w:rPr>
          <w:color w:val="A31515"/>
        </w:rPr>
        <w:t>""</w:t>
      </w:r>
      <w:r>
        <w:rPr>
          <w:color w:val="000000"/>
        </w:rPr>
        <w:t>;</w:t>
      </w:r>
    </w:p>
    <w:p w14:paraId="19242B9E" w14:textId="77777777" w:rsidR="00EA04AA" w:rsidRDefault="00EA04AA">
      <w:pPr>
        <w:pStyle w:val="CommentText"/>
        <w:ind w:left="0" w:firstLine="0"/>
      </w:pPr>
      <w:r>
        <w:rPr>
          <w:color w:val="000000"/>
        </w:rPr>
        <w:t xml:space="preserve">         }</w:t>
      </w:r>
    </w:p>
    <w:p w14:paraId="1BAA13A8" w14:textId="77777777" w:rsidR="00EA04AA" w:rsidRDefault="00EA04AA">
      <w:pPr>
        <w:pStyle w:val="CommentText"/>
        <w:ind w:left="0" w:firstLine="0"/>
      </w:pPr>
      <w:r>
        <w:rPr>
          <w:color w:val="000000"/>
        </w:rPr>
        <w:t xml:space="preserve">  </w:t>
      </w:r>
      <w:r>
        <w:rPr>
          <w:color w:val="0000FF"/>
        </w:rPr>
        <w:t>else</w:t>
      </w:r>
    </w:p>
    <w:p w14:paraId="29132284" w14:textId="77777777" w:rsidR="00EA04AA" w:rsidRDefault="00EA04AA" w:rsidP="00620896">
      <w:pPr>
        <w:pStyle w:val="CommentText"/>
        <w:ind w:left="0" w:firstLine="0"/>
      </w:pPr>
      <w:r>
        <w:rPr>
          <w:color w:val="000000"/>
        </w:rPr>
        <w:t xml:space="preserve">        SiteVars.DisturbedFuel[site] = </w:t>
      </w:r>
      <w:r>
        <w:rPr>
          <w:color w:val="A31515"/>
        </w:rPr>
        <w:t>""</w:t>
      </w:r>
      <w:r>
        <w:rPr>
          <w:color w:val="000000"/>
        </w:rPr>
        <w:t>;</w:t>
      </w:r>
    </w:p>
  </w:comment>
  <w:comment w:id="215" w:author="Miranda, Brian -FS" w:date="2023-10-18T11:17:00Z" w:initials="MBF">
    <w:p w14:paraId="3FA66F75" w14:textId="77777777" w:rsidR="00692412" w:rsidRDefault="00692412" w:rsidP="00C2074A">
      <w:pPr>
        <w:pStyle w:val="CommentText"/>
        <w:ind w:left="0" w:firstLine="0"/>
      </w:pPr>
      <w:r>
        <w:rPr>
          <w:rStyle w:val="CommentReference"/>
        </w:rPr>
        <w:annotationRef/>
      </w:r>
      <w:r>
        <w:t>Update this for dark and light.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E9AF1E" w15:done="0"/>
  <w15:commentEx w15:paraId="784421D4" w15:done="0"/>
  <w15:commentEx w15:paraId="7FE01A73" w15:done="0"/>
  <w15:commentEx w15:paraId="4DD3F0D1" w15:done="0"/>
  <w15:commentEx w15:paraId="412BBCBB" w15:done="0"/>
  <w15:commentEx w15:paraId="4209A34B" w15:done="0"/>
  <w15:commentEx w15:paraId="29132284" w15:done="0"/>
  <w15:commentEx w15:paraId="3FA66F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14122EB" w16cex:dateUtc="2023-10-17T16:49:00Z"/>
  <w16cex:commentExtensible w16cex:durableId="7998E45A" w16cex:dateUtc="2023-10-16T20:00:00Z"/>
  <w16cex:commentExtensible w16cex:durableId="210492E7" w16cex:dateUtc="2023-10-16T19:48:00Z"/>
  <w16cex:commentExtensible w16cex:durableId="1717DEF5" w16cex:dateUtc="2023-10-16T19:53:00Z"/>
  <w16cex:commentExtensible w16cex:durableId="7CDA6976" w16cex:dateUtc="2023-10-16T20:48:00Z"/>
  <w16cex:commentExtensible w16cex:durableId="40028F27" w16cex:dateUtc="2023-10-16T20:45:00Z"/>
  <w16cex:commentExtensible w16cex:durableId="31101442" w16cex:dateUtc="2023-10-16T20:30:00Z"/>
  <w16cex:commentExtensible w16cex:durableId="4FC9E7EA" w16cex:dateUtc="2023-10-18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E9AF1E" w16cid:durableId="314122EB"/>
  <w16cid:commentId w16cid:paraId="784421D4" w16cid:durableId="7998E45A"/>
  <w16cid:commentId w16cid:paraId="7FE01A73" w16cid:durableId="210492E7"/>
  <w16cid:commentId w16cid:paraId="4DD3F0D1" w16cid:durableId="1717DEF5"/>
  <w16cid:commentId w16cid:paraId="412BBCBB" w16cid:durableId="7CDA6976"/>
  <w16cid:commentId w16cid:paraId="4209A34B" w16cid:durableId="40028F27"/>
  <w16cid:commentId w16cid:paraId="29132284" w16cid:durableId="31101442"/>
  <w16cid:commentId w16cid:paraId="3FA66F75" w16cid:durableId="4FC9E7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29880" w14:textId="77777777" w:rsidR="00246985" w:rsidRDefault="00246985">
      <w:r>
        <w:separator/>
      </w:r>
    </w:p>
  </w:endnote>
  <w:endnote w:type="continuationSeparator" w:id="0">
    <w:p w14:paraId="109208DD" w14:textId="77777777" w:rsidR="00246985" w:rsidRDefault="00246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07D7A" w14:textId="77777777" w:rsidR="00057A57" w:rsidRDefault="00057A57"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C4E9E">
      <w:rPr>
        <w:rFonts w:ascii="Arial" w:hAnsi="Arial" w:cs="Arial"/>
        <w:noProof/>
      </w:rPr>
      <w:t>18</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0B893" w14:textId="77777777" w:rsidR="00246985" w:rsidRDefault="00246985">
      <w:r>
        <w:separator/>
      </w:r>
    </w:p>
  </w:footnote>
  <w:footnote w:type="continuationSeparator" w:id="0">
    <w:p w14:paraId="260EB4CD" w14:textId="77777777" w:rsidR="00246985" w:rsidRDefault="00246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E956C" w14:textId="77777777" w:rsidR="00057A57" w:rsidRDefault="00057A57">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047CA" w14:textId="77777777" w:rsidR="00057A57" w:rsidRDefault="00000000" w:rsidP="007115D2">
    <w:pPr>
      <w:pStyle w:val="Header"/>
      <w:tabs>
        <w:tab w:val="clear" w:pos="4320"/>
        <w:tab w:val="clear" w:pos="8640"/>
        <w:tab w:val="center" w:pos="4675"/>
        <w:tab w:val="right" w:pos="9350"/>
      </w:tabs>
    </w:pPr>
    <w:fldSimple w:instr=" DOCPROPERTY  &quot;Extension Name&quot;  \* MERGEFORMAT ">
      <w:r w:rsidR="00057A57">
        <w:t>Biological Disturbance Agent</w:t>
      </w:r>
    </w:fldSimple>
    <w:r w:rsidR="00057A57">
      <w:t xml:space="preserve"> v</w:t>
    </w:r>
    <w:fldSimple w:instr=" DOCPROPERTY  &quot;Extension Version&quot;  \* MERGEFORMAT ">
      <w:r w:rsidR="00386E13">
        <w:t>4.1</w:t>
      </w:r>
    </w:fldSimple>
    <w:r w:rsidR="00057A57">
      <w:t xml:space="preserve"> – User Guide</w:t>
    </w:r>
    <w:r w:rsidR="00057A57">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1" w15:restartNumberingAfterBreak="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86C584C"/>
    <w:multiLevelType w:val="hybridMultilevel"/>
    <w:tmpl w:val="312CD88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4" w15:restartNumberingAfterBreak="0">
    <w:nsid w:val="1BB05988"/>
    <w:multiLevelType w:val="hybridMultilevel"/>
    <w:tmpl w:val="BD3E6F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6D617FF4"/>
    <w:multiLevelType w:val="hybridMultilevel"/>
    <w:tmpl w:val="CD083FE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15:restartNumberingAfterBreak="0">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73A71FAA"/>
    <w:multiLevelType w:val="hybridMultilevel"/>
    <w:tmpl w:val="4336F11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0" w15:restartNumberingAfterBreak="0">
    <w:nsid w:val="759F3688"/>
    <w:multiLevelType w:val="hybridMultilevel"/>
    <w:tmpl w:val="22D0E30C"/>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16cid:durableId="457064839">
    <w:abstractNumId w:val="0"/>
  </w:num>
  <w:num w:numId="2" w16cid:durableId="260845582">
    <w:abstractNumId w:val="6"/>
  </w:num>
  <w:num w:numId="3" w16cid:durableId="2038652230">
    <w:abstractNumId w:val="3"/>
  </w:num>
  <w:num w:numId="4" w16cid:durableId="1307323167">
    <w:abstractNumId w:val="1"/>
  </w:num>
  <w:num w:numId="5" w16cid:durableId="885606395">
    <w:abstractNumId w:val="8"/>
  </w:num>
  <w:num w:numId="6" w16cid:durableId="831408610">
    <w:abstractNumId w:val="1"/>
  </w:num>
  <w:num w:numId="7" w16cid:durableId="1122575827">
    <w:abstractNumId w:val="5"/>
  </w:num>
  <w:num w:numId="8" w16cid:durableId="1300693068">
    <w:abstractNumId w:val="7"/>
  </w:num>
  <w:num w:numId="9" w16cid:durableId="1143884988">
    <w:abstractNumId w:val="4"/>
  </w:num>
  <w:num w:numId="10" w16cid:durableId="839273254">
    <w:abstractNumId w:val="9"/>
  </w:num>
  <w:num w:numId="11" w16cid:durableId="2145730723">
    <w:abstractNumId w:val="2"/>
  </w:num>
  <w:num w:numId="12" w16cid:durableId="938560863">
    <w:abstractNumId w:val="0"/>
  </w:num>
  <w:num w:numId="13" w16cid:durableId="734932100">
    <w:abstractNumId w:val="1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anda, Brian -FS">
    <w15:presenceInfo w15:providerId="AD" w15:userId="S-1-5-21-2443529608-3098792306-3041422421-26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83B"/>
    <w:rsid w:val="00005A2F"/>
    <w:rsid w:val="000428D8"/>
    <w:rsid w:val="0004547C"/>
    <w:rsid w:val="000459D3"/>
    <w:rsid w:val="00054EDC"/>
    <w:rsid w:val="00057A57"/>
    <w:rsid w:val="0009794F"/>
    <w:rsid w:val="00097E4A"/>
    <w:rsid w:val="000F2C9D"/>
    <w:rsid w:val="000F71C3"/>
    <w:rsid w:val="00114BFB"/>
    <w:rsid w:val="00143C1D"/>
    <w:rsid w:val="001573D9"/>
    <w:rsid w:val="00170066"/>
    <w:rsid w:val="00182EF1"/>
    <w:rsid w:val="001B08E9"/>
    <w:rsid w:val="001C1B10"/>
    <w:rsid w:val="001D55CC"/>
    <w:rsid w:val="00230D23"/>
    <w:rsid w:val="00234ECE"/>
    <w:rsid w:val="00246985"/>
    <w:rsid w:val="002624DF"/>
    <w:rsid w:val="00277284"/>
    <w:rsid w:val="002776B9"/>
    <w:rsid w:val="00283768"/>
    <w:rsid w:val="00287E17"/>
    <w:rsid w:val="00294160"/>
    <w:rsid w:val="002B2737"/>
    <w:rsid w:val="002B3A4C"/>
    <w:rsid w:val="002E1043"/>
    <w:rsid w:val="002F29F1"/>
    <w:rsid w:val="0031444B"/>
    <w:rsid w:val="00316C87"/>
    <w:rsid w:val="00340E01"/>
    <w:rsid w:val="00351F31"/>
    <w:rsid w:val="0036638B"/>
    <w:rsid w:val="00371621"/>
    <w:rsid w:val="00384AB0"/>
    <w:rsid w:val="00386E13"/>
    <w:rsid w:val="00396432"/>
    <w:rsid w:val="0039739D"/>
    <w:rsid w:val="003A4921"/>
    <w:rsid w:val="003B15BD"/>
    <w:rsid w:val="003D40EA"/>
    <w:rsid w:val="003F62A8"/>
    <w:rsid w:val="00432B47"/>
    <w:rsid w:val="00446242"/>
    <w:rsid w:val="004470A5"/>
    <w:rsid w:val="004618A9"/>
    <w:rsid w:val="00472811"/>
    <w:rsid w:val="0048583B"/>
    <w:rsid w:val="004A3D93"/>
    <w:rsid w:val="004A4B8D"/>
    <w:rsid w:val="004B7F9D"/>
    <w:rsid w:val="004D2EB1"/>
    <w:rsid w:val="004F5718"/>
    <w:rsid w:val="005102A6"/>
    <w:rsid w:val="00540A1C"/>
    <w:rsid w:val="00552839"/>
    <w:rsid w:val="005F6AC2"/>
    <w:rsid w:val="00600166"/>
    <w:rsid w:val="00600330"/>
    <w:rsid w:val="006178B8"/>
    <w:rsid w:val="00621D3C"/>
    <w:rsid w:val="00623827"/>
    <w:rsid w:val="00624FA5"/>
    <w:rsid w:val="00652E56"/>
    <w:rsid w:val="006652E8"/>
    <w:rsid w:val="00672616"/>
    <w:rsid w:val="00682EA5"/>
    <w:rsid w:val="00691325"/>
    <w:rsid w:val="00692412"/>
    <w:rsid w:val="0069412E"/>
    <w:rsid w:val="006A366F"/>
    <w:rsid w:val="006C424C"/>
    <w:rsid w:val="006D1F5D"/>
    <w:rsid w:val="006D2868"/>
    <w:rsid w:val="006E1594"/>
    <w:rsid w:val="006E2A5B"/>
    <w:rsid w:val="00704879"/>
    <w:rsid w:val="0071014F"/>
    <w:rsid w:val="007115D2"/>
    <w:rsid w:val="007131EB"/>
    <w:rsid w:val="00760A0B"/>
    <w:rsid w:val="00770CFF"/>
    <w:rsid w:val="007976EA"/>
    <w:rsid w:val="007A70D0"/>
    <w:rsid w:val="007A7CCC"/>
    <w:rsid w:val="007B31CE"/>
    <w:rsid w:val="007D68E9"/>
    <w:rsid w:val="00805FB1"/>
    <w:rsid w:val="00820D49"/>
    <w:rsid w:val="00821065"/>
    <w:rsid w:val="00835F17"/>
    <w:rsid w:val="00850561"/>
    <w:rsid w:val="008660A8"/>
    <w:rsid w:val="008820EE"/>
    <w:rsid w:val="00886329"/>
    <w:rsid w:val="008958E0"/>
    <w:rsid w:val="008E4A38"/>
    <w:rsid w:val="00914F98"/>
    <w:rsid w:val="009268BD"/>
    <w:rsid w:val="00935671"/>
    <w:rsid w:val="00946333"/>
    <w:rsid w:val="009575D3"/>
    <w:rsid w:val="00972094"/>
    <w:rsid w:val="009B338E"/>
    <w:rsid w:val="009F0DBE"/>
    <w:rsid w:val="009F288D"/>
    <w:rsid w:val="00A216AE"/>
    <w:rsid w:val="00A25459"/>
    <w:rsid w:val="00A71432"/>
    <w:rsid w:val="00A8610D"/>
    <w:rsid w:val="00A96C4E"/>
    <w:rsid w:val="00AA5CD9"/>
    <w:rsid w:val="00AB2903"/>
    <w:rsid w:val="00B04394"/>
    <w:rsid w:val="00B10845"/>
    <w:rsid w:val="00B17538"/>
    <w:rsid w:val="00B36489"/>
    <w:rsid w:val="00B44EA7"/>
    <w:rsid w:val="00B56F0B"/>
    <w:rsid w:val="00B572E9"/>
    <w:rsid w:val="00B62B8A"/>
    <w:rsid w:val="00B71AF3"/>
    <w:rsid w:val="00BA0212"/>
    <w:rsid w:val="00BA274D"/>
    <w:rsid w:val="00BB770A"/>
    <w:rsid w:val="00BC05F7"/>
    <w:rsid w:val="00BC6F0C"/>
    <w:rsid w:val="00BD698B"/>
    <w:rsid w:val="00BE141F"/>
    <w:rsid w:val="00C16302"/>
    <w:rsid w:val="00C16C9B"/>
    <w:rsid w:val="00C17766"/>
    <w:rsid w:val="00C20008"/>
    <w:rsid w:val="00C43013"/>
    <w:rsid w:val="00C978AA"/>
    <w:rsid w:val="00CB0F17"/>
    <w:rsid w:val="00CC492C"/>
    <w:rsid w:val="00CC4E9E"/>
    <w:rsid w:val="00CE6A57"/>
    <w:rsid w:val="00CF1AB7"/>
    <w:rsid w:val="00D05A3E"/>
    <w:rsid w:val="00D13EDF"/>
    <w:rsid w:val="00D14283"/>
    <w:rsid w:val="00D1724B"/>
    <w:rsid w:val="00D25563"/>
    <w:rsid w:val="00D2609B"/>
    <w:rsid w:val="00D76851"/>
    <w:rsid w:val="00D829E5"/>
    <w:rsid w:val="00DA265B"/>
    <w:rsid w:val="00DE06FF"/>
    <w:rsid w:val="00DE1966"/>
    <w:rsid w:val="00DF51B8"/>
    <w:rsid w:val="00E037BE"/>
    <w:rsid w:val="00E037C7"/>
    <w:rsid w:val="00E159A7"/>
    <w:rsid w:val="00E24DB2"/>
    <w:rsid w:val="00E47212"/>
    <w:rsid w:val="00E67A3D"/>
    <w:rsid w:val="00E77DBE"/>
    <w:rsid w:val="00EA04AA"/>
    <w:rsid w:val="00EA7E4D"/>
    <w:rsid w:val="00EB4ACF"/>
    <w:rsid w:val="00EB5F56"/>
    <w:rsid w:val="00EC7881"/>
    <w:rsid w:val="00EF22A2"/>
    <w:rsid w:val="00F07F3F"/>
    <w:rsid w:val="00F42028"/>
    <w:rsid w:val="00F95134"/>
    <w:rsid w:val="00FB004B"/>
    <w:rsid w:val="00FB167B"/>
    <w:rsid w:val="00FB5A04"/>
    <w:rsid w:val="00FC36EF"/>
    <w:rsid w:val="00FE1E11"/>
    <w:rsid w:val="00FF5097"/>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hapeDefaults>
    <o:shapedefaults v:ext="edit" spidmax="1026"/>
    <o:shapelayout v:ext="edit">
      <o:idmap v:ext="edit" data="1"/>
    </o:shapelayout>
  </w:shapeDefaults>
  <w:decimalSymbol w:val="."/>
  <w:listSeparator w:val=","/>
  <w14:docId w14:val="2C815DC1"/>
  <w15:docId w15:val="{34C9D0EC-8353-4C6C-AAB3-493459B03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9"/>
    <w:rsid w:val="00600330"/>
    <w:rPr>
      <w:rFonts w:ascii="Verdana" w:hAnsi="Verdana" w:cs="Verdana"/>
      <w:sz w:val="28"/>
      <w:szCs w:val="28"/>
    </w:rPr>
  </w:style>
  <w:style w:type="character" w:customStyle="1" w:styleId="Heading3Char">
    <w:name w:val="Heading 3 Char"/>
    <w:basedOn w:val="DefaultParagraphFont"/>
    <w:link w:val="Heading3"/>
    <w:uiPriority w:val="99"/>
    <w:rsid w:val="00600330"/>
    <w:rPr>
      <w:rFonts w:ascii="Verdana" w:hAnsi="Verdana" w:cs="Verdana"/>
      <w:sz w:val="24"/>
      <w:szCs w:val="24"/>
    </w:rPr>
  </w:style>
  <w:style w:type="character" w:customStyle="1" w:styleId="Heading4Char">
    <w:name w:val="Heading 4 Char"/>
    <w:basedOn w:val="DefaultParagraphFont"/>
    <w:link w:val="Heading4"/>
    <w:uiPriority w:val="99"/>
    <w:rsid w:val="00600330"/>
    <w:rPr>
      <w:rFonts w:ascii="Verdana" w:hAnsi="Verdana" w:cs="Verdana"/>
    </w:rPr>
  </w:style>
  <w:style w:type="character" w:customStyle="1" w:styleId="Heading5Char">
    <w:name w:val="Heading 5 Char"/>
    <w:basedOn w:val="DefaultParagraphFont"/>
    <w:link w:val="Heading5"/>
    <w:uiPriority w:val="99"/>
    <w:rsid w:val="00600330"/>
    <w:rPr>
      <w:b/>
      <w:bCs/>
      <w:i/>
      <w:iCs/>
      <w:sz w:val="26"/>
      <w:szCs w:val="26"/>
    </w:rPr>
  </w:style>
  <w:style w:type="character" w:customStyle="1" w:styleId="Heading6Char">
    <w:name w:val="Heading 6 Char"/>
    <w:basedOn w:val="DefaultParagraphFont"/>
    <w:link w:val="Heading6"/>
    <w:uiPriority w:val="99"/>
    <w:rsid w:val="00600330"/>
    <w:rPr>
      <w:b/>
      <w:bCs/>
    </w:rPr>
  </w:style>
  <w:style w:type="character" w:customStyle="1" w:styleId="Heading7Char">
    <w:name w:val="Heading 7 Char"/>
    <w:basedOn w:val="DefaultParagraphFont"/>
    <w:link w:val="Heading7"/>
    <w:uiPriority w:val="99"/>
    <w:rsid w:val="00600330"/>
    <w:rPr>
      <w:sz w:val="24"/>
      <w:szCs w:val="24"/>
    </w:rPr>
  </w:style>
  <w:style w:type="character" w:customStyle="1" w:styleId="Heading8Char">
    <w:name w:val="Heading 8 Char"/>
    <w:basedOn w:val="DefaultParagraphFont"/>
    <w:link w:val="Heading8"/>
    <w:uiPriority w:val="99"/>
    <w:rsid w:val="00600330"/>
    <w:rPr>
      <w:i/>
      <w:iCs/>
      <w:sz w:val="24"/>
      <w:szCs w:val="24"/>
    </w:rPr>
  </w:style>
  <w:style w:type="character" w:customStyle="1" w:styleId="Heading9Char">
    <w:name w:val="Heading 9 Char"/>
    <w:basedOn w:val="DefaultParagraphFont"/>
    <w:link w:val="Heading9"/>
    <w:uiPriority w:val="99"/>
    <w:rsid w:val="00600330"/>
    <w:rPr>
      <w:rFonts w:ascii="Arial" w:hAnsi="Arial" w:cs="Arial"/>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3"/>
      </w:numPr>
      <w:jc w:val="both"/>
    </w:pPr>
    <w:rPr>
      <w:rFonts w:ascii="Arial" w:eastAsia="Batang" w:hAnsi="Arial" w:cs="Arial"/>
      <w:b/>
      <w:bCs/>
    </w:rPr>
  </w:style>
  <w:style w:type="paragraph" w:customStyle="1" w:styleId="TechH2">
    <w:name w:val="TechH2"/>
    <w:basedOn w:val="Heading2"/>
    <w:autoRedefine/>
    <w:uiPriority w:val="99"/>
    <w:rsid w:val="00600330"/>
    <w:pPr>
      <w:numPr>
        <w:numId w:val="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 w:type="paragraph" w:styleId="Revision">
    <w:name w:val="Revision"/>
    <w:hidden/>
    <w:uiPriority w:val="99"/>
    <w:semiHidden/>
    <w:rsid w:val="00DA265B"/>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8B7BF-42D5-4723-94E8-FDD90AA67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27</Pages>
  <Words>7219</Words>
  <Characters>41152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LANDIS-II BDA v4.1</vt:lpstr>
    </vt:vector>
  </TitlesOfParts>
  <Company>USDA Forest Service Northern Research Station</Company>
  <LinksUpToDate>false</LinksUpToDate>
  <CharactersWithSpaces>48275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BDA v4.1</dc:title>
  <dc:subject/>
  <dc:creator>Brian R. Sturtevant</dc:creator>
  <cp:keywords/>
  <dc:description/>
  <cp:lastModifiedBy>Miranda, Brian -FS</cp:lastModifiedBy>
  <cp:revision>12</cp:revision>
  <cp:lastPrinted>2013-02-15T15:52:00Z</cp:lastPrinted>
  <dcterms:created xsi:type="dcterms:W3CDTF">2023-10-11T16:57:00Z</dcterms:created>
  <dcterms:modified xsi:type="dcterms:W3CDTF">2023-10-18T18:45:00Z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Biological Disturbance Agent</vt:lpwstr>
  </property>
  <property fmtid="{D5CDD505-2E9C-101B-9397-08002B2CF9AE}" pid="3" name="Extension Version">
    <vt:lpwstr>4.1</vt:lpwstr>
  </property>
</Properties>
</file>